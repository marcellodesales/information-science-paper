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4D6A655" w14:textId="77777777" w:rsidR="00382F76" w:rsidRDefault="00E87AF4">
      <w:pPr>
        <w:widowControl w:val="0"/>
      </w:pPr>
      <w:proofErr w:type="gramStart"/>
      <w:r>
        <w:t>author</w:t>
      </w:r>
      <w:proofErr w:type="gramEnd"/>
      <w:r>
        <w:t>{Thiago~Sales,~Angelo~Perkusich,~\IEEEmembership{Member,~IEEE}, Hyggo~Almeida,~\IEEEmembership{Member,~IEEE},~Leandro~Sales,~Gustavo~Soares,</w:t>
      </w:r>
    </w:p>
    <w:p w14:paraId="49B7F5A7" w14:textId="77777777" w:rsidR="00382F76" w:rsidRDefault="00E87AF4">
      <w:pPr>
        <w:widowControl w:val="0"/>
      </w:pPr>
      <w:r>
        <w:t xml:space="preserve">        </w:t>
      </w:r>
      <w:proofErr w:type="gramStart"/>
      <w:r>
        <w:t>and</w:t>
      </w:r>
      <w:proofErr w:type="gramEnd"/>
      <w:r>
        <w:t>~Marcello~de~Sales% &lt;-this % stops a space</w:t>
      </w:r>
    </w:p>
    <w:p w14:paraId="3157DB4A" w14:textId="77777777" w:rsidR="00382F76" w:rsidRDefault="00E87AF4">
      <w:pPr>
        <w:widowControl w:val="0"/>
      </w:pPr>
      <w:r>
        <w:t>\thanks{</w:t>
      </w:r>
      <w:r>
        <w:rPr>
          <w:b/>
          <w:color w:val="980000"/>
        </w:rPr>
        <w:t>Thiago Sales and Angelo Perkusich are with the Electrical Engineering and Informatics Center, at the Federal University of Campina Grande (UFCG), Brazil,</w:t>
      </w:r>
    </w:p>
    <w:p w14:paraId="128474A3" w14:textId="77777777" w:rsidR="00382F76" w:rsidRDefault="00E87AF4">
      <w:pPr>
        <w:widowControl w:val="0"/>
      </w:pPr>
      <w:r>
        <w:rPr>
          <w:b/>
          <w:color w:val="980000"/>
        </w:rPr>
        <w:t>BR, e-mails: thiago.sales@ee.ufcg.edu.br and perkusic@dee.ufcg.edu.br, respectively</w:t>
      </w:r>
      <w:r>
        <w:rPr>
          <w:color w:val="980000"/>
        </w:rPr>
        <w:t>.</w:t>
      </w:r>
      <w:r>
        <w:t>}% &lt;-</w:t>
      </w:r>
      <w:proofErr w:type="gramStart"/>
      <w:r>
        <w:t>this</w:t>
      </w:r>
      <w:proofErr w:type="gramEnd"/>
      <w:r>
        <w:t xml:space="preserve"> % stops a space</w:t>
      </w:r>
    </w:p>
    <w:p w14:paraId="7E7B4104" w14:textId="77777777" w:rsidR="00382F76" w:rsidRDefault="00E87AF4">
      <w:pPr>
        <w:widowControl w:val="0"/>
      </w:pPr>
      <w:r>
        <w:t>\</w:t>
      </w:r>
      <w:proofErr w:type="gramStart"/>
      <w:r>
        <w:t>thanks</w:t>
      </w:r>
      <w:proofErr w:type="gramEnd"/>
      <w:r>
        <w:t>{</w:t>
      </w:r>
      <w:r>
        <w:rPr>
          <w:b/>
          <w:color w:val="980000"/>
        </w:rPr>
        <w:t>Hyggo Almeida, Leandro de Sales and Gustavo Soares are with the Department of  Computer Science, UFCG</w:t>
      </w:r>
      <w:r>
        <w:rPr>
          <w:b/>
        </w:rPr>
        <w:t>.</w:t>
      </w:r>
      <w:r>
        <w:t>}% &lt;-</w:t>
      </w:r>
      <w:proofErr w:type="gramStart"/>
      <w:r>
        <w:t>this</w:t>
      </w:r>
      <w:proofErr w:type="gramEnd"/>
      <w:r>
        <w:t xml:space="preserve"> % stops a space</w:t>
      </w:r>
    </w:p>
    <w:p w14:paraId="597A324F" w14:textId="77777777" w:rsidR="00382F76" w:rsidRDefault="00E87AF4">
      <w:pPr>
        <w:widowControl w:val="0"/>
      </w:pPr>
      <w:r>
        <w:t>\</w:t>
      </w:r>
      <w:proofErr w:type="gramStart"/>
      <w:r>
        <w:t>thanks</w:t>
      </w:r>
      <w:proofErr w:type="gramEnd"/>
      <w:r>
        <w:t>{</w:t>
      </w:r>
      <w:r>
        <w:rPr>
          <w:b/>
          <w:color w:val="980000"/>
        </w:rPr>
        <w:t>Marcello de Sales is a full-time Software Engeneer at Intuit, Inc. USA</w:t>
      </w:r>
      <w:r>
        <w:t>}% &lt;-this % stops a space</w:t>
      </w:r>
    </w:p>
    <w:p w14:paraId="3FE8E447" w14:textId="77777777" w:rsidR="00382F76" w:rsidRDefault="00382F76">
      <w:pPr>
        <w:widowControl w:val="0"/>
      </w:pPr>
    </w:p>
    <w:p w14:paraId="648A60FE" w14:textId="77777777" w:rsidR="00382F76" w:rsidRDefault="00382F76">
      <w:pPr>
        <w:widowControl w:val="0"/>
      </w:pPr>
    </w:p>
    <w:p w14:paraId="2BB7CB03" w14:textId="77777777" w:rsidR="00382F76" w:rsidRDefault="00E87AF4">
      <w:pPr>
        <w:widowControl w:val="0"/>
      </w:pPr>
      <w:r>
        <w:t>ASAP-V: A Privacy-preserving Authentication and Sybil Detection Protocol for VANETs</w:t>
      </w:r>
    </w:p>
    <w:p w14:paraId="44F40AA8" w14:textId="77777777" w:rsidR="00382F76" w:rsidRDefault="00382F76">
      <w:pPr>
        <w:widowControl w:val="0"/>
      </w:pPr>
    </w:p>
    <w:p w14:paraId="61499D54" w14:textId="77777777" w:rsidR="00382F76" w:rsidRDefault="00E87AF4">
      <w:pPr>
        <w:widowControl w:val="0"/>
      </w:pPr>
      <w:proofErr w:type="gramStart"/>
      <w:r>
        <w:rPr>
          <w:b/>
          <w:color w:val="FF0000"/>
        </w:rPr>
        <w:t>jr</w:t>
      </w:r>
      <w:proofErr w:type="gramEnd"/>
      <w:r>
        <w:rPr>
          <w:b/>
          <w:color w:val="FF0000"/>
        </w:rPr>
        <w:t>, quando estiver lendo o texto, substitua \protocolname por ASAP-V.</w:t>
      </w:r>
    </w:p>
    <w:p w14:paraId="60259899" w14:textId="77777777" w:rsidR="00382F76" w:rsidRDefault="001609D4">
      <w:pPr>
        <w:widowControl w:val="0"/>
        <w:rPr>
          <w:ins w:id="0" w:author="Thiago Sales" w:date="2014-03-17T08:09:00Z"/>
        </w:rPr>
      </w:pPr>
      <w:ins w:id="1" w:author="Thiago Sales" w:date="2014-03-17T08:09:00Z">
        <w:r>
          <w:t>ABSTRACT 2</w:t>
        </w:r>
      </w:ins>
    </w:p>
    <w:p w14:paraId="1D5C13CE" w14:textId="77777777" w:rsidR="001609D4" w:rsidRDefault="001609D4" w:rsidP="001609D4">
      <w:pPr>
        <w:widowControl w:val="0"/>
        <w:autoSpaceDE w:val="0"/>
        <w:autoSpaceDN w:val="0"/>
        <w:adjustRightInd w:val="0"/>
        <w:spacing w:after="240"/>
        <w:rPr>
          <w:ins w:id="2" w:author="Thiago Sales" w:date="2014-03-17T08:09:00Z"/>
          <w:rFonts w:ascii="Times" w:hAnsi="Times" w:cs="Times"/>
        </w:rPr>
      </w:pPr>
      <w:ins w:id="3" w:author="Thiago Sales" w:date="2014-03-17T08:09:00Z">
        <w:r>
          <w:rPr>
            <w:rFonts w:ascii="Times" w:hAnsi="Times" w:cs="Times"/>
            <w:sz w:val="32"/>
            <w:szCs w:val="32"/>
          </w:rPr>
          <w:t xml:space="preserve">The concepts behind Vehicular Ad Hoc Network (VANET) are bringing new research challenges mainly with respect to security. Security plays a key role in providing reliability in vehicular environments, which may include node authentication and non-repudiation. Moreover, users’ privacy is also a key challenge and one of the main security threats in VANET. On the other hand, there is a trade-off between authentication/non-repudiation and users’ pri- vacy, which may lead to a harmful type of network attack called sybil attack. Sybil attacks may decrease service reliability and significantly impact on net- work performance, such as packet delivery ratio and throughput. Thus, the challenge is to avoid and detect sybil attacks without compromising users’ privacy. In this paper we propose a privacy-preserving authentication and sybil detection protocol for VANETs called ASAP –V. Our approach uses the group signature and the multiple-pseudonym schemes to allow au- thentication and non-repudiation, as well as the anonymity set concept to detect sybil attacks without compromising users’ privacy. What is more, ASAP-V does not require a fixed infrastruc- ture during sybil attack detection time. Experimental results </w:t>
        </w:r>
        <w:r>
          <w:rPr>
            <w:rFonts w:ascii="Times" w:hAnsi="Times" w:cs="Times"/>
            <w:sz w:val="32"/>
            <w:szCs w:val="32"/>
          </w:rPr>
          <w:lastRenderedPageBreak/>
          <w:t>suggest that ASAP-V is more robust against sybil attacks with lower average detection time as well as lower false-positive rates and false-negative resilience com- pared to the state-of-art works.</w:t>
        </w:r>
      </w:ins>
    </w:p>
    <w:p w14:paraId="707080BA" w14:textId="77777777" w:rsidR="001609D4" w:rsidRDefault="001609D4">
      <w:pPr>
        <w:widowControl w:val="0"/>
      </w:pPr>
      <w:bookmarkStart w:id="4" w:name="_GoBack"/>
      <w:bookmarkEnd w:id="4"/>
    </w:p>
    <w:p w14:paraId="270756EF" w14:textId="77777777" w:rsidR="00382F76" w:rsidRDefault="00E87AF4">
      <w:pPr>
        <w:widowControl w:val="0"/>
      </w:pPr>
      <w:r>
        <w:t>\</w:t>
      </w:r>
      <w:proofErr w:type="gramStart"/>
      <w:r>
        <w:t>begin</w:t>
      </w:r>
      <w:proofErr w:type="gramEnd"/>
      <w:r>
        <w:t>{abstract}</w:t>
      </w:r>
    </w:p>
    <w:p w14:paraId="5F9ECFEF" w14:textId="77777777" w:rsidR="00382F76" w:rsidRDefault="00E87AF4">
      <w:pPr>
        <w:widowControl w:val="0"/>
      </w:pPr>
      <w:r>
        <w:t>The concepts behind Vehicular Ad Hoc Network (VANET) are bringing new research challenges mainly with respect to security. Security plays a key role in providing reliability in vehicular environments, which may include node authentication and non-repudiation. Moreover, users' privacy is also a key challenge and one of the main security threats in VANET. On the other hand, there is a trade-off between authentication/non-repudiation and users' privacy, which may lead to a harmful type of network attack called \textit{sybil} attack. In such attacks, a malicious node behaves as if it is a large number of nodes itself. Therefore, it may decrease service reliability and significantly impact on network performance, affecting packet delivery ratio and throughput, for instance. Thus, the challenge is to avoid and detect \textit{sybil} attacks without compromising users' privacy. In this paper, we propose a privacy-preserving authentication and \</w:t>
      </w:r>
      <w:proofErr w:type="gramStart"/>
      <w:r>
        <w:t>textit{</w:t>
      </w:r>
      <w:proofErr w:type="gramEnd"/>
      <w:r>
        <w:t xml:space="preserve">sybil} detection and avoidance protocol for VANETs called </w:t>
      </w:r>
      <w:r>
        <w:rPr>
          <w:b/>
          <w:color w:val="FF0000"/>
        </w:rPr>
        <w:t>ASAP-V</w:t>
      </w:r>
      <w:r>
        <w:t xml:space="preserve">~(Authentication and Sybil Attack Detection Protocol for VANETs). Our approach uses the group signature and the multiple-pseudonym schemes to allow authentication and non-repudiation, as well as the anonymity </w:t>
      </w:r>
      <w:r>
        <w:rPr>
          <w:b/>
          <w:color w:val="FF0000"/>
        </w:rPr>
        <w:t>set</w:t>
      </w:r>
      <w:r>
        <w:t xml:space="preserve"> concept in a multilevel architecture fashion</w:t>
      </w:r>
      <w:commentRangeStart w:id="5"/>
      <w:commentRangeStart w:id="6"/>
      <w:r>
        <w:rPr>
          <w:b/>
          <w:color w:val="FF0000"/>
        </w:rPr>
        <w:t xml:space="preserve"> to detect \textit{sybil} attacks without compromising users' privacy</w:t>
      </w:r>
      <w:commentRangeEnd w:id="5"/>
      <w:r>
        <w:commentReference w:id="5"/>
      </w:r>
      <w:commentRangeEnd w:id="6"/>
      <w:r>
        <w:commentReference w:id="6"/>
      </w:r>
      <w:r>
        <w:t>. What</w:t>
      </w:r>
      <w:del w:id="7" w:author="teacher" w:date="2014-03-14T11:30:00Z">
        <w:r w:rsidDel="00E87AF4">
          <w:delText>’</w:delText>
        </w:r>
      </w:del>
      <w:ins w:id="8" w:author="teacher" w:date="2014-03-14T11:30:00Z">
        <w:r>
          <w:t xml:space="preserve"> i</w:t>
        </w:r>
      </w:ins>
      <w:r>
        <w:t xml:space="preserve">s more, </w:t>
      </w:r>
      <w:r>
        <w:rPr>
          <w:b/>
          <w:color w:val="FF0000"/>
        </w:rPr>
        <w:t>ASAP-V</w:t>
      </w:r>
      <w:r>
        <w:t xml:space="preserve">~does not require a fixed infrastructure during \textit{sybil} attack detection time. Experimental results suggest that </w:t>
      </w:r>
      <w:r>
        <w:rPr>
          <w:b/>
          <w:color w:val="FF0000"/>
        </w:rPr>
        <w:t>ASAP-V</w:t>
      </w:r>
      <w:r>
        <w:t>~is more robust against \textit{sybil} attacks with lower average detection time as well as lower false-positive rates and false-negative resilience when compared to the state-of-art works.</w:t>
      </w:r>
    </w:p>
    <w:p w14:paraId="6A9BFE1B" w14:textId="77777777" w:rsidR="00382F76" w:rsidRDefault="00E87AF4">
      <w:pPr>
        <w:widowControl w:val="0"/>
      </w:pPr>
      <w:r>
        <w:t>\end{abstract}</w:t>
      </w:r>
    </w:p>
    <w:p w14:paraId="7D703C6E" w14:textId="77777777" w:rsidR="00382F76" w:rsidRDefault="00382F76">
      <w:pPr>
        <w:widowControl w:val="0"/>
      </w:pPr>
    </w:p>
    <w:p w14:paraId="55CB3402" w14:textId="77777777" w:rsidR="00382F76" w:rsidRDefault="00E87AF4">
      <w:pPr>
        <w:widowControl w:val="0"/>
      </w:pPr>
      <w:r>
        <w:t>\begin{IEEEkeywords}</w:t>
      </w:r>
    </w:p>
    <w:p w14:paraId="6F9707DE" w14:textId="77777777" w:rsidR="00382F76" w:rsidRDefault="00E87AF4">
      <w:pPr>
        <w:widowControl w:val="0"/>
      </w:pPr>
      <w:r>
        <w:t>Vehicular Ad Hoc Networks, Authentication, Non-Repudiation, Sybil Attacks, Privacy.</w:t>
      </w:r>
    </w:p>
    <w:p w14:paraId="1015B302" w14:textId="77777777" w:rsidR="00382F76" w:rsidRDefault="00E87AF4">
      <w:pPr>
        <w:widowControl w:val="0"/>
      </w:pPr>
      <w:r>
        <w:t>\end{IEEEkeywords</w:t>
      </w:r>
    </w:p>
    <w:p w14:paraId="2B8101CF" w14:textId="77777777" w:rsidR="00382F76" w:rsidRDefault="00E87AF4">
      <w:pPr>
        <w:widowControl w:val="0"/>
      </w:pPr>
      <w:r>
        <w:t>\section{Introduction}</w:t>
      </w:r>
    </w:p>
    <w:p w14:paraId="0F2F30E1" w14:textId="77777777" w:rsidR="00382F76" w:rsidRDefault="00E87AF4">
      <w:pPr>
        <w:widowControl w:val="0"/>
      </w:pPr>
      <w:r>
        <w:t>The Vehicular Ad Hoc Network (henceforth VANET) is an emerging type of Mobile Ad Hoc Network (MANET) that aims at providing vehicular safety applications, optimized vehicular traffic routing</w:t>
      </w:r>
      <w:ins w:id="9" w:author="teacher" w:date="2014-03-14T11:32:00Z">
        <w:r w:rsidR="00F75B70">
          <w:t>,</w:t>
        </w:r>
      </w:ins>
      <w:r>
        <w:t xml:space="preserve"> and real-time applications for drivers and passengers, such as mobile infotainment~\cite{al2013comprehensive}. Vehicles act as mobile nodes\</w:t>
      </w:r>
      <w:proofErr w:type="gramStart"/>
      <w:r>
        <w:t>footnote{</w:t>
      </w:r>
      <w:proofErr w:type="gramEnd"/>
      <w:r>
        <w:t>We use</w:t>
      </w:r>
      <w:ins w:id="10" w:author="teacher" w:date="2014-03-14T11:55:00Z">
        <w:r w:rsidR="00BF4B81">
          <w:t xml:space="preserve"> the</w:t>
        </w:r>
      </w:ins>
      <w:r>
        <w:t xml:space="preserve"> terms vehicles, nodes and cars interchangeably.} that can send message to other vehicles and to roadside units (RSUs), which are fixed infrastructures along the roads that may provide vehicle connectivity in sparse or low density areas. The communication between vehicles is called V2V (Vehicle-to-Vehicle), while the communication between vehicle and RSU is called V2I (Vehicle-to-Infrastructure).</w:t>
      </w:r>
    </w:p>
    <w:p w14:paraId="2072D094" w14:textId="77777777" w:rsidR="00382F76" w:rsidRDefault="00382F76">
      <w:pPr>
        <w:widowControl w:val="0"/>
      </w:pPr>
    </w:p>
    <w:p w14:paraId="6FB87104" w14:textId="77777777" w:rsidR="00382F76" w:rsidRDefault="00E87AF4">
      <w:pPr>
        <w:widowControl w:val="0"/>
      </w:pPr>
      <w:r>
        <w:t>In VANET, vehicles communicate by means of</w:t>
      </w:r>
      <w:ins w:id="11" w:author="teacher" w:date="2014-03-14T11:33:00Z">
        <w:r w:rsidR="00F75B70">
          <w:t xml:space="preserve"> the</w:t>
        </w:r>
      </w:ins>
      <w:r>
        <w:t xml:space="preserve"> North American Dedicated Short-Range Communication (DSRC) standard, that employs the IEEE 802.11p~\cite{80211p} standard for wireless communication. Moreover, vehicles may send two types of messages: periodic (or </w:t>
      </w:r>
      <w:r>
        <w:lastRenderedPageBreak/>
        <w:t>beacon), and event-driven messages. The former allows a vehicle to announce its current position, speed, and direction to neighbors</w:t>
      </w:r>
      <w:del w:id="12" w:author="teacher" w:date="2014-03-14T11:35:00Z">
        <w:r w:rsidDel="00F75B70">
          <w:delText xml:space="preserve"> -</w:delText>
        </w:r>
      </w:del>
      <w:r>
        <w:t xml:space="preserve"> allowing other vehicles to perceive and predict the kinematics of the vehicle</w:t>
      </w:r>
      <w:del w:id="13" w:author="teacher" w:date="2014-03-14T11:35:00Z">
        <w:r w:rsidDel="00F75B70">
          <w:delText xml:space="preserve"> -,</w:delText>
        </w:r>
      </w:del>
      <w:del w:id="14" w:author="teacher" w:date="2014-03-14T11:36:00Z">
        <w:r w:rsidDel="00F75B70">
          <w:delText xml:space="preserve"> w</w:delText>
        </w:r>
      </w:del>
      <w:ins w:id="15" w:author="teacher" w:date="2014-03-14T11:36:00Z">
        <w:r w:rsidR="00F75B70">
          <w:t>W</w:t>
        </w:r>
      </w:ins>
      <w:del w:id="16" w:author="teacher" w:date="2014-03-14T11:36:00Z">
        <w:r w:rsidDel="00F75B70">
          <w:delText>hile t</w:delText>
        </w:r>
      </w:del>
      <w:ins w:id="17" w:author="teacher" w:date="2014-03-14T11:36:00Z">
        <w:r w:rsidR="00F75B70">
          <w:t>T</w:t>
        </w:r>
      </w:ins>
      <w:r>
        <w:t>he latter may inform sporadic events, such as road hazardous warnings (on-road obstacles, icy surfaces, weather conditions, to name a few).</w:t>
      </w:r>
    </w:p>
    <w:p w14:paraId="11D48996" w14:textId="77777777" w:rsidR="00382F76" w:rsidRDefault="00382F76">
      <w:pPr>
        <w:widowControl w:val="0"/>
      </w:pPr>
    </w:p>
    <w:p w14:paraId="21AEFEF5" w14:textId="77777777" w:rsidR="00382F76" w:rsidRDefault="00E87AF4">
      <w:pPr>
        <w:widowControl w:val="0"/>
      </w:pPr>
      <w:r>
        <w:t>The concepts behind VANET are bringing new challenges to a diverse of network research areas, including security~\</w:t>
      </w:r>
      <w:proofErr w:type="gramStart"/>
      <w:r>
        <w:t>cite{</w:t>
      </w:r>
      <w:proofErr w:type="gramEnd"/>
      <w:r>
        <w:t>gillani2013survey}. Security has been considered a critical concern due to VANET's open wireless nature</w:t>
      </w:r>
      <w:del w:id="18" w:author="teacher" w:date="2014-03-14T11:41:00Z">
        <w:r w:rsidDel="001C08FE">
          <w:delText>,</w:delText>
        </w:r>
      </w:del>
      <w:r>
        <w:t xml:space="preserve"> since there </w:t>
      </w:r>
      <w:ins w:id="19" w:author="teacher" w:date="2014-03-14T11:42:00Z">
        <w:r w:rsidR="001C08FE">
          <w:t>are</w:t>
        </w:r>
      </w:ins>
      <w:del w:id="20" w:author="teacher" w:date="2014-03-14T11:41:00Z">
        <w:r w:rsidDel="001C08FE">
          <w:delText>is</w:delText>
        </w:r>
      </w:del>
      <w:r>
        <w:t xml:space="preserve"> no authentication and association procedures in 802.11p~\</w:t>
      </w:r>
      <w:proofErr w:type="gramStart"/>
      <w:r>
        <w:t>cite{</w:t>
      </w:r>
      <w:proofErr w:type="gramEnd"/>
      <w:r>
        <w:t>li2011feasibility}. Thus, VANET requires fundamental security aspects in the application layer</w:t>
      </w:r>
      <w:del w:id="21" w:author="teacher" w:date="2014-03-14T11:42:00Z">
        <w:r w:rsidDel="00C529AE">
          <w:delText>,</w:delText>
        </w:r>
      </w:del>
      <w:r>
        <w:t xml:space="preserve"> such as </w:t>
      </w:r>
      <w:ins w:id="22" w:author="teacher" w:date="2014-03-14T11:42:00Z">
        <w:r w:rsidR="00C529AE">
          <w:t xml:space="preserve">the </w:t>
        </w:r>
      </w:ins>
      <w:r>
        <w:t>vehicles' message authentication and non-repudiation. In this context, there have been a lot of new authentication approaches~\cite{riley2011survey} for VANET, which basically may include the two common cryptography key models, such as symmetric and/or asymmetric keys~\cite{keys-distro1, keys-distro2-thesis, keys-distro8}, as well as the group~\cite{authentication-group1} and identity-based~\cite{authentication-id-based1} signature schemes.</w:t>
      </w:r>
    </w:p>
    <w:p w14:paraId="5177D113" w14:textId="77777777" w:rsidR="00382F76" w:rsidRDefault="00382F76">
      <w:pPr>
        <w:widowControl w:val="0"/>
      </w:pPr>
    </w:p>
    <w:p w14:paraId="7C9C9818" w14:textId="77777777" w:rsidR="00382F76" w:rsidRDefault="00E87AF4">
      <w:pPr>
        <w:widowControl w:val="0"/>
      </w:pPr>
      <w:r>
        <w:t>However</w:t>
      </w:r>
      <w:del w:id="23" w:author="teacher" w:date="2014-03-14T11:43:00Z">
        <w:r w:rsidDel="00C529AE">
          <w:delText>,</w:delText>
        </w:r>
      </w:del>
      <w:r>
        <w:t xml:space="preserve"> authentication and non-repudiation require a one-to-one correspondence between vehicle and identity (here represented as cryptography keys), which may allow a malicious entity to build a vehicle routing profile. This may potentially compromise users' privacy and lead to several user</w:t>
      </w:r>
      <w:del w:id="24" w:author="teacher" w:date="2014-03-14T11:45:00Z">
        <w:r w:rsidDel="00C529AE">
          <w:delText>s</w:delText>
        </w:r>
      </w:del>
      <w:r>
        <w:t xml:space="preserve"> safety problems</w:t>
      </w:r>
      <w:del w:id="25" w:author="teacher" w:date="2014-03-14T11:45:00Z">
        <w:r w:rsidDel="00C529AE">
          <w:delText>,</w:delText>
        </w:r>
      </w:del>
      <w:r>
        <w:t xml:space="preserve"> such as kidnapping</w:t>
      </w:r>
      <w:ins w:id="26" w:author="teacher" w:date="2014-03-14T11:45:00Z">
        <w:r w:rsidR="00C529AE">
          <w:t>,</w:t>
        </w:r>
      </w:ins>
      <w:r>
        <w:t xml:space="preserve"> and undesirable tracking for mobile advertisement~\</w:t>
      </w:r>
      <w:proofErr w:type="gramStart"/>
      <w:r>
        <w:t>cite{</w:t>
      </w:r>
      <w:proofErr w:type="gramEnd"/>
      <w:r>
        <w:t>mix-zone-vanets}.</w:t>
      </w:r>
    </w:p>
    <w:p w14:paraId="1E83DAE4" w14:textId="77777777" w:rsidR="00382F76" w:rsidRDefault="00382F76">
      <w:pPr>
        <w:widowControl w:val="0"/>
      </w:pPr>
    </w:p>
    <w:p w14:paraId="43710E35" w14:textId="77777777" w:rsidR="00382F76" w:rsidRDefault="00E87AF4">
      <w:pPr>
        <w:widowControl w:val="0"/>
      </w:pPr>
      <w:r>
        <w:t>In order to secure users' location privacy, there are essentially three types of identity distribution: \textit{i)} all vehicles share the same identity (same key); \textit{ii)} each vehicle keeps multiple identities and certain groups of vehicles share a set of identities; and \textit{iii)} each vehicle stores multiple identities (also called multiple \textit{pseudonyms}), without sharing any identity, which are unique to each vehicle. Through a simple and secure, yet powerful mathematical and logical analysis, researchers identified that the more suitable identity assignment was the last one~\</w:t>
      </w:r>
      <w:proofErr w:type="gramStart"/>
      <w:r>
        <w:t>cite{</w:t>
      </w:r>
      <w:proofErr w:type="gramEnd"/>
      <w:r>
        <w:t xml:space="preserve">haas2010impact}, which leads to a reasonable users' privacy and fast, yet secure revocation of cryptography keys. </w:t>
      </w:r>
    </w:p>
    <w:p w14:paraId="633AD5A1" w14:textId="77777777" w:rsidR="00382F76" w:rsidRDefault="00382F76">
      <w:pPr>
        <w:widowControl w:val="0"/>
      </w:pPr>
    </w:p>
    <w:p w14:paraId="63225B2D" w14:textId="77777777" w:rsidR="00382F76" w:rsidRDefault="00E87AF4">
      <w:pPr>
        <w:widowControl w:val="0"/>
      </w:pPr>
      <w:r>
        <w:t xml:space="preserve">Initially proposed by Raya </w:t>
      </w:r>
      <w:proofErr w:type="gramStart"/>
      <w:r>
        <w:t>et</w:t>
      </w:r>
      <w:proofErr w:type="gramEnd"/>
      <w:r>
        <w:t xml:space="preserve">. </w:t>
      </w:r>
      <w:proofErr w:type="gramStart"/>
      <w:r>
        <w:t>al</w:t>
      </w:r>
      <w:proofErr w:type="gramEnd"/>
      <w:r>
        <w:t>.\cite{keys-distro1}, there have been many other multiple-pseudonym-based approaches for securing location privacy in VANET~\cite{keys-distro2-thesis, keys-distro8, calandriello2007efficient, sun2010efficient}. Furthermore, many researchers adopt the concept of Mix Zones~\</w:t>
      </w:r>
      <w:proofErr w:type="gramStart"/>
      <w:r>
        <w:t>cite{</w:t>
      </w:r>
      <w:proofErr w:type="gramEnd"/>
      <w:r>
        <w:t xml:space="preserve">mix-zone} to prevent malicious entities from linking different vehicle's pseudonyms~\cite{lu2012pseudonym, mix-zone-vanets, buttyan2007effectiveness, caravan, buttyan2009slow, mix-zone-motion}. In this case, the main goal is to spatially and temporally </w:t>
      </w:r>
      <w:commentRangeStart w:id="27"/>
      <w:r>
        <w:t>build group</w:t>
      </w:r>
      <w:ins w:id="28" w:author="teacher" w:date="2014-03-14T11:51:00Z">
        <w:r w:rsidR="00DF02F9">
          <w:t>s</w:t>
        </w:r>
      </w:ins>
      <w:r>
        <w:t xml:space="preserve"> </w:t>
      </w:r>
      <w:commentRangeEnd w:id="27"/>
      <w:r w:rsidR="000238EC">
        <w:rPr>
          <w:rStyle w:val="CommentReference"/>
        </w:rPr>
        <w:commentReference w:id="27"/>
      </w:r>
      <w:r>
        <w:t>of vehicles in order to allow them to change their pseudonyms without compromising users</w:t>
      </w:r>
      <w:ins w:id="29" w:author="teacher" w:date="2014-03-14T11:55:00Z">
        <w:r w:rsidR="00B645F8">
          <w:t>’</w:t>
        </w:r>
      </w:ins>
      <w:r>
        <w:t xml:space="preserve"> privacy.</w:t>
      </w:r>
    </w:p>
    <w:p w14:paraId="3810B772" w14:textId="77777777" w:rsidR="00382F76" w:rsidRDefault="00382F76">
      <w:pPr>
        <w:widowControl w:val="0"/>
      </w:pPr>
    </w:p>
    <w:p w14:paraId="745A720B" w14:textId="77777777" w:rsidR="00382F76" w:rsidRDefault="00E87AF4">
      <w:pPr>
        <w:widowControl w:val="0"/>
      </w:pPr>
      <w:r>
        <w:t>Even so, the multiple-pseudonym approach leads to a simple</w:t>
      </w:r>
      <w:del w:id="30" w:author="teacher" w:date="2014-03-14T11:56:00Z">
        <w:r w:rsidDel="001E7919">
          <w:delText>, and</w:delText>
        </w:r>
      </w:del>
      <w:r>
        <w:t xml:space="preserve"> yet harmful type of network attack called</w:t>
      </w:r>
      <w:ins w:id="31" w:author="teacher" w:date="2014-03-14T11:57:00Z">
        <w:r w:rsidR="001E7919">
          <w:t xml:space="preserve"> a</w:t>
        </w:r>
      </w:ins>
      <w:r>
        <w:t xml:space="preserve"> \</w:t>
      </w:r>
      <w:proofErr w:type="gramStart"/>
      <w:r>
        <w:t>textit{</w:t>
      </w:r>
      <w:proofErr w:type="gramEnd"/>
      <w:r>
        <w:t xml:space="preserve">sybil} attack~\cite{sybil}. In \textit{sybil} attacks, a malicious node behaves as if it is a large number of nodes. Since a vehicle may have multiple valid identities to control its privacy, a malicious vehicle can send multiple messages with different identities to inform false </w:t>
      </w:r>
      <w:r>
        <w:lastRenderedPageBreak/>
        <w:t>events in VANETs. Some examples may include false on-road obstacles and false emergency braking warning along a road, or creating an illusion of traffic congestion through beacon messages by cla</w:t>
      </w:r>
      <w:ins w:id="32" w:author="teacher" w:date="2014-03-14T12:00:00Z">
        <w:r w:rsidR="001E7919">
          <w:t>i</w:t>
        </w:r>
      </w:ins>
      <w:del w:id="33" w:author="teacher" w:date="2014-03-14T12:00:00Z">
        <w:r w:rsidDel="001E7919">
          <w:delText>m</w:delText>
        </w:r>
      </w:del>
      <w:r>
        <w:t>ming to be at different locations. The presence of a \</w:t>
      </w:r>
      <w:proofErr w:type="gramStart"/>
      <w:r>
        <w:t>textit{</w:t>
      </w:r>
      <w:proofErr w:type="gramEnd"/>
      <w:r>
        <w:t>sybil} node may also increase packet loss, as well as decrease the packet delivery ratio and the aggregated throughput due to incorrect routing paths~\cite{sybil-impact3, sybil-impact2, sybil-attack-impact-routing1}.</w:t>
      </w:r>
    </w:p>
    <w:p w14:paraId="4CD603D6" w14:textId="77777777" w:rsidR="00382F76" w:rsidRDefault="00382F76">
      <w:pPr>
        <w:widowControl w:val="0"/>
      </w:pPr>
    </w:p>
    <w:p w14:paraId="495DFBB0" w14:textId="77777777" w:rsidR="00382F76" w:rsidRDefault="00E87AF4">
      <w:pPr>
        <w:widowControl w:val="0"/>
      </w:pPr>
      <w:r>
        <w:t xml:space="preserve">To avoid a vehicle from keeping, at the same time, multiple identities in multiple-pseudonym-based approaches, other works propose a single vehicle to store only one identity at a time~\cite{keys-distro4, keys-distro5,keys-distro55, keys-distro7, profile-generation1}. To change its identity, each vehicle requests </w:t>
      </w:r>
      <w:ins w:id="34" w:author="teacher" w:date="2014-03-14T13:20:00Z">
        <w:r w:rsidR="00F81626">
          <w:t>from</w:t>
        </w:r>
      </w:ins>
      <w:del w:id="35" w:author="teacher" w:date="2014-03-14T13:20:00Z">
        <w:r w:rsidDel="00F81626">
          <w:delText>to</w:delText>
        </w:r>
      </w:del>
      <w:r>
        <w:t xml:space="preserve"> the RSUs along the road</w:t>
      </w:r>
      <w:ins w:id="36" w:author="teacher" w:date="2014-03-14T13:33:00Z">
        <w:r w:rsidR="00421BE2">
          <w:t>,</w:t>
        </w:r>
      </w:ins>
      <w:r>
        <w:t xml:space="preserve"> one new identity</w:t>
      </w:r>
      <w:del w:id="37" w:author="teacher" w:date="2014-03-14T13:33:00Z">
        <w:r w:rsidDel="00421BE2">
          <w:delText>,</w:delText>
        </w:r>
      </w:del>
      <w:r>
        <w:t xml:space="preserve"> which is valid only in the region where the RSU is responsible for. </w:t>
      </w:r>
      <w:del w:id="38" w:author="teacher" w:date="2014-03-14T13:34:00Z">
        <w:r w:rsidDel="00421BE2">
          <w:delText>On the other hand, t</w:delText>
        </w:r>
      </w:del>
      <w:ins w:id="39" w:author="teacher" w:date="2014-03-14T13:34:00Z">
        <w:r w:rsidR="00421BE2">
          <w:t>T</w:t>
        </w:r>
      </w:ins>
      <w:r>
        <w:t>hese approaches lack flexibility</w:t>
      </w:r>
      <w:ins w:id="40" w:author="teacher" w:date="2014-03-14T13:34:00Z">
        <w:r w:rsidR="00421BE2">
          <w:t xml:space="preserve"> though</w:t>
        </w:r>
      </w:ins>
      <w:del w:id="41" w:author="teacher" w:date="2014-03-14T13:21:00Z">
        <w:r w:rsidDel="00F81626">
          <w:delText>,</w:delText>
        </w:r>
      </w:del>
      <w:r>
        <w:t xml:space="preserve"> and they are highly </w:t>
      </w:r>
      <w:commentRangeStart w:id="42"/>
      <w:r>
        <w:t>dependable</w:t>
      </w:r>
      <w:commentRangeEnd w:id="42"/>
      <w:r w:rsidR="000238EC">
        <w:rPr>
          <w:rStyle w:val="CommentReference"/>
        </w:rPr>
        <w:commentReference w:id="42"/>
      </w:r>
      <w:r>
        <w:t xml:space="preserve"> o</w:t>
      </w:r>
      <w:ins w:id="43" w:author="teacher" w:date="2014-03-14T13:35:00Z">
        <w:r w:rsidR="00421BE2">
          <w:t>n</w:t>
        </w:r>
      </w:ins>
      <w:del w:id="44" w:author="teacher" w:date="2014-03-14T13:35:00Z">
        <w:r w:rsidDel="00421BE2">
          <w:delText>f</w:delText>
        </w:r>
      </w:del>
      <w:r>
        <w:t xml:space="preserve"> the RSUs deployment methods~\</w:t>
      </w:r>
      <w:proofErr w:type="gramStart"/>
      <w:r>
        <w:t>cite{</w:t>
      </w:r>
      <w:proofErr w:type="gramEnd"/>
      <w:r>
        <w:t>rsu-placement1, rsu-placement2, rsu-placement3}. Other approaches explore the RSU and Central Authority (CA) to detect \</w:t>
      </w:r>
      <w:proofErr w:type="gramStart"/>
      <w:r>
        <w:t>textit{</w:t>
      </w:r>
      <w:proofErr w:type="gramEnd"/>
      <w:r>
        <w:t>sybil} attacks~\cite{p2dap2, p2dap}, as well as the relationship between time and space~\cite{sybil-time-space1, sybil-time-space2, sybil-time-stamp1} and the use of neighboring vehicles to filter malicious vehicles~\cite{sybil-neighborhood1, sybil-neighborhood3}. However, due to the tradeoff between \textit{sybil} detection attacks and privacy-preserving authentication, these approaches suffer from \textit{false-negative} \textit{sybil} attack detections</w:t>
      </w:r>
      <w:del w:id="45" w:author="teacher" w:date="2014-03-14T13:36:00Z">
        <w:r w:rsidDel="00421BE2">
          <w:delText>,</w:delText>
        </w:r>
      </w:del>
      <w:r>
        <w:t xml:space="preserve"> when a malicious vehicle is not detected as one. </w:t>
      </w:r>
    </w:p>
    <w:p w14:paraId="358D6BB3" w14:textId="77777777" w:rsidR="00382F76" w:rsidRDefault="00382F76">
      <w:pPr>
        <w:widowControl w:val="0"/>
      </w:pPr>
    </w:p>
    <w:p w14:paraId="0D6986ED" w14:textId="77777777" w:rsidR="00382F76" w:rsidRDefault="00E87AF4">
      <w:pPr>
        <w:widowControl w:val="0"/>
      </w:pPr>
      <w:r>
        <w:t xml:space="preserve">Based on a deep investigation of the </w:t>
      </w:r>
      <w:commentRangeStart w:id="46"/>
      <w:r>
        <w:t>state of the art</w:t>
      </w:r>
      <w:commentRangeEnd w:id="46"/>
      <w:r w:rsidR="000238EC">
        <w:rPr>
          <w:rStyle w:val="CommentReference"/>
        </w:rPr>
        <w:commentReference w:id="46"/>
      </w:r>
      <w:r>
        <w:t>, this paper proposes a decentralized privacy-preserving authentication and \textit{sybil} attack detection protocol for VANETs called~\protocolname. The authentication process is based on the multiple-pseudonym approach in order to provide users' location privacy. Non-repudiation is also achieved through the Group Signature Scheme~\</w:t>
      </w:r>
      <w:proofErr w:type="gramStart"/>
      <w:r>
        <w:t>cite{</w:t>
      </w:r>
      <w:proofErr w:type="gramEnd"/>
      <w:r>
        <w:t>group-sign}. Moreover, our approach uses the anonymity set theory~\</w:t>
      </w:r>
      <w:proofErr w:type="gramStart"/>
      <w:r>
        <w:t>cite{</w:t>
      </w:r>
      <w:proofErr w:type="gramEnd"/>
      <w:r>
        <w:t xml:space="preserve">k-anonymity} in a multilevel fashion to detect and avoid \textit{sybil} attacks, while still providing users' privacy control. The proposed solution does </w:t>
      </w:r>
      <w:del w:id="47" w:author="teacher" w:date="2014-03-14T13:39:00Z">
        <w:r w:rsidDel="001D25C9">
          <w:delText xml:space="preserve">neither </w:delText>
        </w:r>
      </w:del>
      <w:ins w:id="48" w:author="teacher" w:date="2014-03-14T13:39:00Z">
        <w:r w:rsidR="001D25C9">
          <w:t xml:space="preserve">not </w:t>
        </w:r>
      </w:ins>
      <w:r>
        <w:t>require a fixed infrastructure during \</w:t>
      </w:r>
      <w:proofErr w:type="gramStart"/>
      <w:r>
        <w:t>textit{</w:t>
      </w:r>
      <w:proofErr w:type="gramEnd"/>
      <w:r>
        <w:t>sybil} attack detection time, nor</w:t>
      </w:r>
      <w:ins w:id="49" w:author="teacher" w:date="2014-03-14T13:40:00Z">
        <w:r w:rsidR="001D25C9">
          <w:t xml:space="preserve"> does it require</w:t>
        </w:r>
      </w:ins>
      <w:r>
        <w:t xml:space="preserve"> third-party services such as trust and reputation systems~\cite{trust}. Instead, the \textit{sybil} detection is coordinated through the vehicles in the vicinity. We evaluated our approach using the BAN logic~\</w:t>
      </w:r>
      <w:proofErr w:type="gramStart"/>
      <w:r>
        <w:t>cite{</w:t>
      </w:r>
      <w:proofErr w:type="gramEnd"/>
      <w:r>
        <w:t>burrows1989logic} formal method, which proves that our multiple-pseudonym authentication approach is secure, and the \textit{sybil} detection protocol through simulated experiments.</w:t>
      </w:r>
    </w:p>
    <w:p w14:paraId="2469DDDC" w14:textId="77777777" w:rsidR="00382F76" w:rsidRDefault="00382F76">
      <w:pPr>
        <w:widowControl w:val="0"/>
      </w:pPr>
    </w:p>
    <w:p w14:paraId="0C70F766" w14:textId="77777777" w:rsidR="00382F76" w:rsidRDefault="00E87AF4">
      <w:pPr>
        <w:widowControl w:val="0"/>
      </w:pPr>
      <w:r>
        <w:t>The contributions of this paper are summarized as follows:</w:t>
      </w:r>
    </w:p>
    <w:p w14:paraId="64CFB98D" w14:textId="77777777" w:rsidR="00382F76" w:rsidRDefault="00382F76">
      <w:pPr>
        <w:widowControl w:val="0"/>
      </w:pPr>
    </w:p>
    <w:p w14:paraId="100E4A97" w14:textId="77777777" w:rsidR="00382F76" w:rsidRDefault="00E87AF4">
      <w:pPr>
        <w:widowControl w:val="0"/>
      </w:pPr>
      <w:r>
        <w:t>\begin{itemize}</w:t>
      </w:r>
    </w:p>
    <w:p w14:paraId="0F5039B5" w14:textId="77777777" w:rsidR="00382F76" w:rsidRDefault="00E87AF4">
      <w:pPr>
        <w:widowControl w:val="0"/>
      </w:pPr>
      <w:r>
        <w:tab/>
        <w:t>\item a new privacy-preserving authentication and \textit{sybil} detection protocol;</w:t>
      </w:r>
    </w:p>
    <w:p w14:paraId="13C286BC" w14:textId="77777777" w:rsidR="00382F76" w:rsidRDefault="00E87AF4">
      <w:pPr>
        <w:widowControl w:val="0"/>
      </w:pPr>
      <w:r>
        <w:tab/>
        <w:t>\item decentralization of the \textit{sybil} detection approach, which does not require a fixed infrastructure during detection time;</w:t>
      </w:r>
    </w:p>
    <w:p w14:paraId="28B793B2" w14:textId="77777777" w:rsidR="00382F76" w:rsidRDefault="00E87AF4">
      <w:pPr>
        <w:widowControl w:val="0"/>
      </w:pPr>
      <w:r>
        <w:tab/>
        <w:t xml:space="preserve">\item a resilient approach to false-negative \textit{sybil} detection results without the support of an infrastructure. Hence, our \textit{sybil} detection approach will always detect </w:t>
      </w:r>
      <w:ins w:id="50" w:author="teacher" w:date="2014-03-14T13:48:00Z">
        <w:r w:rsidR="00B8605F">
          <w:t xml:space="preserve">a </w:t>
        </w:r>
      </w:ins>
      <w:r>
        <w:t xml:space="preserve">malicious vehicle without compromising </w:t>
      </w:r>
      <w:commentRangeStart w:id="51"/>
      <w:r>
        <w:t>other's</w:t>
      </w:r>
      <w:commentRangeEnd w:id="51"/>
      <w:r w:rsidR="000238EC">
        <w:rPr>
          <w:rStyle w:val="CommentReference"/>
        </w:rPr>
        <w:commentReference w:id="51"/>
      </w:r>
      <w:ins w:id="52" w:author="teacher" w:date="2014-03-14T13:49:00Z">
        <w:r w:rsidR="00B8605F">
          <w:t>user</w:t>
        </w:r>
      </w:ins>
      <w:r>
        <w:t xml:space="preserve"> privacy;</w:t>
      </w:r>
    </w:p>
    <w:p w14:paraId="25A9CC63" w14:textId="77777777" w:rsidR="00382F76" w:rsidRDefault="00E87AF4">
      <w:pPr>
        <w:widowControl w:val="0"/>
      </w:pPr>
      <w:r>
        <w:lastRenderedPageBreak/>
        <w:tab/>
        <w:t>\item it is able to detect \textit{sybil} attacks from both beacon and event-driven messages;</w:t>
      </w:r>
    </w:p>
    <w:p w14:paraId="7E12B8B2" w14:textId="77777777" w:rsidR="00382F76" w:rsidRDefault="00E87AF4">
      <w:pPr>
        <w:widowControl w:val="0"/>
      </w:pPr>
      <w:r>
        <w:tab/>
        <w:t xml:space="preserve">\item finally, our results suggest that the detection protocol provides lower average \textit{sybil} attack detection time than the state-of-the-art approaches. </w:t>
      </w:r>
    </w:p>
    <w:p w14:paraId="2F44707D" w14:textId="77777777" w:rsidR="00382F76" w:rsidRDefault="00E87AF4">
      <w:pPr>
        <w:widowControl w:val="0"/>
      </w:pPr>
      <w:r>
        <w:t>\end{itemize}</w:t>
      </w:r>
    </w:p>
    <w:p w14:paraId="6F9C2D92" w14:textId="77777777" w:rsidR="00382F76" w:rsidRDefault="00382F76">
      <w:pPr>
        <w:widowControl w:val="0"/>
      </w:pPr>
    </w:p>
    <w:p w14:paraId="558D22CA" w14:textId="77777777" w:rsidR="00382F76" w:rsidRDefault="00E87AF4">
      <w:pPr>
        <w:widowControl w:val="0"/>
      </w:pPr>
      <w:r>
        <w:t>The remainder of the paper is organized as follows: Section~\</w:t>
      </w:r>
      <w:proofErr w:type="gramStart"/>
      <w:r>
        <w:t>ref{</w:t>
      </w:r>
      <w:proofErr w:type="gramEnd"/>
      <w:r>
        <w:t>sec:solution} details the proposed privacy-preserving authentication and \textit{sybil} detection approach. Section~\</w:t>
      </w:r>
      <w:proofErr w:type="gramStart"/>
      <w:r>
        <w:t>ref{</w:t>
      </w:r>
      <w:proofErr w:type="gramEnd"/>
      <w:r>
        <w:t>sec:results} discusses the experiments and results of the approach, while Section~\ref{sec:related} briefly discusses the related works in the context of privacy-preserving \textit{sybil} detection attacks. Finally, Section~\</w:t>
      </w:r>
      <w:proofErr w:type="gramStart"/>
      <w:r>
        <w:t>ref{</w:t>
      </w:r>
      <w:proofErr w:type="gramEnd"/>
      <w:r>
        <w:t>sec:conclusion} presents the conclusions and future work.</w:t>
      </w:r>
    </w:p>
    <w:p w14:paraId="227C76D4" w14:textId="77777777" w:rsidR="00382F76" w:rsidRDefault="00382F76">
      <w:pPr>
        <w:widowControl w:val="0"/>
      </w:pPr>
    </w:p>
    <w:p w14:paraId="1BE75585" w14:textId="77777777" w:rsidR="00382F76" w:rsidRDefault="00E87AF4">
      <w:pPr>
        <w:widowControl w:val="0"/>
      </w:pPr>
      <w:r>
        <w:t>\section{A Privacy-preserving Authentication and Sybil Attack Detection Protocol for VANET}</w:t>
      </w:r>
    </w:p>
    <w:p w14:paraId="14C89321" w14:textId="77777777" w:rsidR="00382F76" w:rsidRDefault="00E87AF4">
      <w:pPr>
        <w:widowControl w:val="0"/>
      </w:pPr>
      <w:r>
        <w:t>\label{sec:solution}</w:t>
      </w:r>
    </w:p>
    <w:p w14:paraId="6DC11B39" w14:textId="77777777" w:rsidR="00382F76" w:rsidRDefault="00382F76">
      <w:pPr>
        <w:widowControl w:val="0"/>
      </w:pPr>
    </w:p>
    <w:p w14:paraId="243E496D" w14:textId="77777777" w:rsidR="00382F76" w:rsidRDefault="00E87AF4">
      <w:pPr>
        <w:widowControl w:val="0"/>
      </w:pPr>
      <w:r>
        <w:t xml:space="preserve">This section details the privacy-preserving authentication and \textit{sybil} detection protocol for VANETs called \protocolname. The goal is to provide strong privacy-preserving authentication and non-repudiation while detecting \textit{sybil} attacks. </w:t>
      </w:r>
    </w:p>
    <w:p w14:paraId="0493ADD9" w14:textId="77777777" w:rsidR="00382F76" w:rsidRDefault="00382F76">
      <w:pPr>
        <w:widowControl w:val="0"/>
      </w:pPr>
    </w:p>
    <w:p w14:paraId="308109BE" w14:textId="77777777" w:rsidR="00382F76" w:rsidRDefault="00E87AF4">
      <w:pPr>
        <w:widowControl w:val="0"/>
      </w:pPr>
      <w:r>
        <w:t>\subsection{The Threat Model}</w:t>
      </w:r>
    </w:p>
    <w:p w14:paraId="615F826E" w14:textId="77777777" w:rsidR="00382F76" w:rsidRDefault="00382F76">
      <w:pPr>
        <w:widowControl w:val="0"/>
      </w:pPr>
    </w:p>
    <w:p w14:paraId="281BAFF2" w14:textId="77777777" w:rsidR="00382F76" w:rsidRDefault="00E87AF4">
      <w:pPr>
        <w:widowControl w:val="0"/>
      </w:pPr>
      <w:r>
        <w:t>Before detailing the main features of the \protocolname~protocol, it is important to point out which types of malicious users we are dealing with. Thus, it is possible to understand the main threats that they may launch in order to compromise the available services of a VANET. Th</w:t>
      </w:r>
      <w:ins w:id="53" w:author="James Van Cott" w:date="2014-03-15T15:02:00Z">
        <w:r w:rsidR="0076185D">
          <w:t>is</w:t>
        </w:r>
      </w:ins>
      <w:del w:id="54" w:author="James Van Cott" w:date="2014-03-15T15:02:00Z">
        <w:r w:rsidDel="0076185D">
          <w:delText>ese</w:delText>
        </w:r>
      </w:del>
      <w:r>
        <w:t xml:space="preserve"> information also help</w:t>
      </w:r>
      <w:ins w:id="55" w:author="James Van Cott" w:date="2014-03-15T15:02:00Z">
        <w:r w:rsidR="0076185D">
          <w:t>s</w:t>
        </w:r>
      </w:ins>
      <w:r>
        <w:t xml:space="preserve"> us to understand what</w:t>
      </w:r>
      <w:del w:id="56" w:author="James Van Cott" w:date="2014-03-15T15:03:00Z">
        <w:r w:rsidDel="0076185D">
          <w:delText xml:space="preserve"> are</w:delText>
        </w:r>
      </w:del>
      <w:r>
        <w:t xml:space="preserve"> the malicious users' profiles</w:t>
      </w:r>
      <w:ins w:id="57" w:author="James Van Cott" w:date="2014-03-15T15:03:00Z">
        <w:r w:rsidR="0076185D">
          <w:t xml:space="preserve"> are</w:t>
        </w:r>
      </w:ins>
      <w:r>
        <w:t>, how they operate during a given attack, and what are their advantages and limitations during such attack. Hence, it is possible to define and to build more reliable solutions to detect and</w:t>
      </w:r>
      <w:del w:id="58" w:author="James Van Cott" w:date="2014-03-15T15:03:00Z">
        <w:r w:rsidDel="0076185D">
          <w:delText xml:space="preserve"> to</w:delText>
        </w:r>
      </w:del>
      <w:r>
        <w:t xml:space="preserve"> avoid attacks.</w:t>
      </w:r>
    </w:p>
    <w:p w14:paraId="4939A5AA" w14:textId="77777777" w:rsidR="00382F76" w:rsidRDefault="00382F76">
      <w:pPr>
        <w:widowControl w:val="0"/>
      </w:pPr>
    </w:p>
    <w:p w14:paraId="439540ED" w14:textId="77777777" w:rsidR="00382F76" w:rsidRDefault="00E87AF4">
      <w:pPr>
        <w:widowControl w:val="0"/>
      </w:pPr>
      <w:r>
        <w:t xml:space="preserve">In our case, there are two main threats to cope with: the \textit{sybil} attack, and the </w:t>
      </w:r>
      <w:del w:id="59" w:author="James Van Cott" w:date="2014-03-15T15:03:00Z">
        <w:r w:rsidDel="0076185D">
          <w:delText>potencial</w:delText>
        </w:r>
      </w:del>
      <w:ins w:id="60" w:author="James Van Cott" w:date="2014-03-15T15:03:00Z">
        <w:r w:rsidR="0076185D">
          <w:t>potential</w:t>
        </w:r>
      </w:ins>
      <w:ins w:id="61" w:author="James Van Cott" w:date="2014-03-15T15:04:00Z">
        <w:r w:rsidR="0076185D">
          <w:t xml:space="preserve"> violation of the</w:t>
        </w:r>
      </w:ins>
      <w:r>
        <w:t xml:space="preserve"> driver's privacy</w:t>
      </w:r>
      <w:del w:id="62" w:author="James Van Cott" w:date="2014-03-15T15:04:00Z">
        <w:r w:rsidDel="0076185D">
          <w:delText xml:space="preserve"> violations</w:delText>
        </w:r>
      </w:del>
      <w:r>
        <w:t>. According to the Raya taxonomy~\</w:t>
      </w:r>
      <w:proofErr w:type="gramStart"/>
      <w:r>
        <w:t>cite{</w:t>
      </w:r>
      <w:proofErr w:type="gramEnd"/>
      <w:r>
        <w:t xml:space="preserve">keys-distro1}, the former threat may be launched from malicious users classified as \textit{insider} (users with authenticated vehicle), \textit{malicious} or \textit{rational} (users that aim to harm or just to seek personal profit, respectively), \textit{active} (users that can generate authenticated packets), and \textit{local} (users </w:t>
      </w:r>
      <w:ins w:id="63" w:author="James Van Cott" w:date="2014-03-15T15:06:00Z">
        <w:r w:rsidR="0076185D">
          <w:t xml:space="preserve">that </w:t>
        </w:r>
      </w:ins>
      <w:r>
        <w:t>are limited in scope). The other threat may be launched from</w:t>
      </w:r>
      <w:ins w:id="64" w:author="James Van Cott" w:date="2014-03-15T15:07:00Z">
        <w:r w:rsidR="0076185D">
          <w:t xml:space="preserve"> a</w:t>
        </w:r>
      </w:ins>
      <w:r>
        <w:t xml:space="preserve"> malicious entity classified as</w:t>
      </w:r>
      <w:ins w:id="65" w:author="James Van Cott" w:date="2014-03-15T15:07:00Z">
        <w:r w:rsidR="0076185D">
          <w:t xml:space="preserve"> an</w:t>
        </w:r>
      </w:ins>
      <w:r>
        <w:t xml:space="preserve"> \</w:t>
      </w:r>
      <w:proofErr w:type="gramStart"/>
      <w:r>
        <w:t>textit{</w:t>
      </w:r>
      <w:proofErr w:type="gramEnd"/>
      <w:r>
        <w:t>insider} or \textit{outsider} (an intruder), \textit{rational}, \textit{passive} (users that only eavesdrop on the wireless channel), and \textit{extended} (users that control several sensors that are scattered across the network).</w:t>
      </w:r>
    </w:p>
    <w:p w14:paraId="4FE89997" w14:textId="77777777" w:rsidR="00382F76" w:rsidRDefault="00382F76">
      <w:pPr>
        <w:widowControl w:val="0"/>
      </w:pPr>
    </w:p>
    <w:p w14:paraId="2959195D" w14:textId="77777777" w:rsidR="00382F76" w:rsidRDefault="00E87AF4">
      <w:pPr>
        <w:widowControl w:val="0"/>
      </w:pPr>
      <w:r>
        <w:t>\subsection{The \protocolname~protocol description}</w:t>
      </w:r>
    </w:p>
    <w:p w14:paraId="5A2EC0A7" w14:textId="77777777" w:rsidR="00382F76" w:rsidRDefault="00382F76">
      <w:pPr>
        <w:widowControl w:val="0"/>
      </w:pPr>
    </w:p>
    <w:p w14:paraId="4EA1A587" w14:textId="77777777" w:rsidR="00382F76" w:rsidRDefault="00E87AF4">
      <w:pPr>
        <w:widowControl w:val="0"/>
      </w:pPr>
      <w:r>
        <w:t xml:space="preserve">The \protocolname~uses the concepts of pseudonyms and the anonymity set theory for protecting users' privacy, as well as the group signature scheme for providing non-repudiation. To detect \textit{sybil} attacks while preserving users' privacy, the \protocolname~divides the </w:t>
      </w:r>
      <w:r>
        <w:lastRenderedPageBreak/>
        <w:t>vehicles into multiple anonymity sets organized in a multilevel architecture. Therefore, each vehicle shares a set of attributes with other vehicles, but it must have at least one attribute that differs from other vehicles in a given time period.</w:t>
      </w:r>
    </w:p>
    <w:p w14:paraId="2A58043C" w14:textId="77777777" w:rsidR="00382F76" w:rsidRDefault="00382F76">
      <w:pPr>
        <w:widowControl w:val="0"/>
      </w:pPr>
    </w:p>
    <w:p w14:paraId="0DA7439F" w14:textId="77777777" w:rsidR="00382F76" w:rsidRDefault="00E87AF4">
      <w:pPr>
        <w:widowControl w:val="0"/>
      </w:pPr>
      <w:r>
        <w:t>The \protocolname~protocol is divided into four phases: the registration phase (Phase 1), the temporary identity (pseudonym) assignment phase (Phase 2), the \textit{sybil} detection phase (Phase 3)</w:t>
      </w:r>
      <w:ins w:id="66" w:author="James Van Cott" w:date="2014-03-15T15:08:00Z">
        <w:r w:rsidR="0076185D">
          <w:t>,</w:t>
        </w:r>
      </w:ins>
      <w:r>
        <w:t xml:space="preserve"> and the prosecution phase (Phase 4). The next sections describe each phase, while Table~\</w:t>
      </w:r>
      <w:proofErr w:type="gramStart"/>
      <w:r>
        <w:t>ref{</w:t>
      </w:r>
      <w:proofErr w:type="gramEnd"/>
      <w:r>
        <w:t>tab:nomenclature} summarizes the notations for the protocol description.</w:t>
      </w:r>
    </w:p>
    <w:p w14:paraId="64D9EBB9" w14:textId="77777777" w:rsidR="00382F76" w:rsidRDefault="00382F76">
      <w:pPr>
        <w:widowControl w:val="0"/>
      </w:pPr>
    </w:p>
    <w:p w14:paraId="1735048E" w14:textId="77777777" w:rsidR="00382F76" w:rsidRDefault="00E87AF4">
      <w:pPr>
        <w:widowControl w:val="0"/>
      </w:pPr>
      <w:r>
        <w:t>\begin{supertabular}{|l@{\hspace{3mm}}|l@{\hspace{2mm}}|}</w:t>
      </w:r>
    </w:p>
    <w:p w14:paraId="67FC8816" w14:textId="77777777" w:rsidR="00382F76" w:rsidRDefault="00E87AF4">
      <w:pPr>
        <w:widowControl w:val="0"/>
      </w:pPr>
      <w:r>
        <w:t>\label{tab:nomenclature}</w:t>
      </w:r>
    </w:p>
    <w:p w14:paraId="5DFD9F4A" w14:textId="77777777" w:rsidR="00382F76" w:rsidRDefault="00E87AF4">
      <w:pPr>
        <w:widowControl w:val="0"/>
      </w:pPr>
      <w:r>
        <w:t>$</w:t>
      </w:r>
      <w:proofErr w:type="gramStart"/>
      <w:r>
        <w:t>v</w:t>
      </w:r>
      <w:proofErr w:type="gramEnd"/>
      <w:r>
        <w:t>_{c}$ &amp; Vehicle \textit{c}. \\ \hline</w:t>
      </w:r>
    </w:p>
    <w:p w14:paraId="65D4B7EA" w14:textId="77777777" w:rsidR="00382F76" w:rsidRDefault="00E87AF4">
      <w:pPr>
        <w:widowControl w:val="0"/>
      </w:pPr>
      <w:r>
        <w:t xml:space="preserve">$RSU_{n}$ &amp; </w:t>
      </w:r>
      <w:proofErr w:type="gramStart"/>
      <w:r>
        <w:t>The</w:t>
      </w:r>
      <w:proofErr w:type="gramEnd"/>
      <w:r>
        <w:t xml:space="preserve"> $n^{th}$ RSU along the road. \\ \hline</w:t>
      </w:r>
    </w:p>
    <w:p w14:paraId="2CA08AA3" w14:textId="77777777" w:rsidR="00382F76" w:rsidRDefault="00E87AF4">
      <w:pPr>
        <w:widowControl w:val="0"/>
      </w:pPr>
      <w:r>
        <w:t>$</w:t>
      </w:r>
      <w:proofErr w:type="gramStart"/>
      <w:r>
        <w:t>cert</w:t>
      </w:r>
      <w:proofErr w:type="gramEnd"/>
      <w:r>
        <w:t>_{a}$ &amp; Digital certificate of an entity \textit{a}. \\ \hline</w:t>
      </w:r>
    </w:p>
    <w:p w14:paraId="25F36802" w14:textId="77777777" w:rsidR="00382F76" w:rsidRDefault="00E87AF4">
      <w:pPr>
        <w:widowControl w:val="0"/>
      </w:pPr>
      <w:r>
        <w:t>%$</w:t>
      </w:r>
      <w:proofErr w:type="gramStart"/>
      <w:r>
        <w:t>cert</w:t>
      </w:r>
      <w:proofErr w:type="gramEnd"/>
      <w:r>
        <w:t xml:space="preserve">_{a, n}$ &amp; The digital certificate of the \textit{n}th public key of \textit{a}. \\ \hline </w:t>
      </w:r>
    </w:p>
    <w:p w14:paraId="05E9D192" w14:textId="77777777" w:rsidR="00382F76" w:rsidRDefault="00E87AF4">
      <w:pPr>
        <w:widowControl w:val="0"/>
      </w:pPr>
      <w:r>
        <w:t>%$</w:t>
      </w:r>
      <w:proofErr w:type="gramStart"/>
      <w:r>
        <w:t>k</w:t>
      </w:r>
      <w:proofErr w:type="gramEnd"/>
      <w:r>
        <w:t>^{+}_{a, n}$ &amp; The \textit{n}th public key of entity \textit{a}. \\ \hline</w:t>
      </w:r>
    </w:p>
    <w:p w14:paraId="76199465" w14:textId="77777777" w:rsidR="00382F76" w:rsidRDefault="00E87AF4">
      <w:pPr>
        <w:widowControl w:val="0"/>
      </w:pPr>
      <w:r>
        <w:t>$</w:t>
      </w:r>
      <w:proofErr w:type="gramStart"/>
      <w:r>
        <w:t>k</w:t>
      </w:r>
      <w:proofErr w:type="gramEnd"/>
      <w:r>
        <w:t>^{+}_{a, n}$ &amp; The \textit{a}'s $n^{th}$ public key. \\ \hline</w:t>
      </w:r>
    </w:p>
    <w:p w14:paraId="4E5ED609" w14:textId="77777777" w:rsidR="00382F76" w:rsidRDefault="00E87AF4">
      <w:pPr>
        <w:widowControl w:val="0"/>
      </w:pPr>
      <w:r>
        <w:t>$</w:t>
      </w:r>
      <w:proofErr w:type="gramStart"/>
      <w:r>
        <w:t>k</w:t>
      </w:r>
      <w:proofErr w:type="gramEnd"/>
      <w:r>
        <w:t>^{-}_{a, n}$ &amp; The \textit{a}'s $n^{th}$ private key. \\ \hline</w:t>
      </w:r>
    </w:p>
    <w:p w14:paraId="2745EE1D" w14:textId="77777777" w:rsidR="00382F76" w:rsidRDefault="00E87AF4">
      <w:pPr>
        <w:widowControl w:val="0"/>
      </w:pPr>
      <w:r>
        <w:t>$</w:t>
      </w:r>
      <w:proofErr w:type="gramStart"/>
      <w:r>
        <w:t>cert</w:t>
      </w:r>
      <w:proofErr w:type="gramEnd"/>
      <w:r>
        <w:t xml:space="preserve">_{a, n}$ &amp; The \textit{a}'s $n^{th}$ public key digital certificate.\\ \hline </w:t>
      </w:r>
    </w:p>
    <w:p w14:paraId="40CC9604" w14:textId="77777777" w:rsidR="00382F76" w:rsidRDefault="00E87AF4">
      <w:pPr>
        <w:widowControl w:val="0"/>
      </w:pPr>
      <w:r>
        <w:t>$TK_{a}$ &amp; \</w:t>
      </w:r>
      <w:proofErr w:type="gramStart"/>
      <w:r>
        <w:t>textit{</w:t>
      </w:r>
      <w:proofErr w:type="gramEnd"/>
      <w:r>
        <w:t xml:space="preserve">a}'s set of temporary public/private key pairs.\\ \hline </w:t>
      </w:r>
    </w:p>
    <w:p w14:paraId="03A3FC3C" w14:textId="77777777" w:rsidR="00382F76" w:rsidRDefault="00E87AF4">
      <w:pPr>
        <w:widowControl w:val="0"/>
      </w:pPr>
      <w:r>
        <w:t>$</w:t>
      </w:r>
      <w:proofErr w:type="gramStart"/>
      <w:r>
        <w:t>gsk</w:t>
      </w:r>
      <w:proofErr w:type="gramEnd"/>
      <w:r>
        <w:t>_{c}$ &amp; Group signing key of vehicle \textit{c}.\\ \hline</w:t>
      </w:r>
    </w:p>
    <w:p w14:paraId="45104909" w14:textId="77777777" w:rsidR="00382F76" w:rsidRDefault="00E87AF4">
      <w:pPr>
        <w:widowControl w:val="0"/>
      </w:pPr>
      <w:r>
        <w:t>$gpk$ &amp; A group public key.\\ \hline</w:t>
      </w:r>
    </w:p>
    <w:p w14:paraId="1CCEC3CD" w14:textId="77777777" w:rsidR="00382F76" w:rsidRDefault="00E87AF4">
      <w:pPr>
        <w:widowControl w:val="0"/>
      </w:pPr>
      <w:r>
        <w:t>$</w:t>
      </w:r>
      <w:proofErr w:type="gramStart"/>
      <w:r>
        <w:t>grt</w:t>
      </w:r>
      <w:proofErr w:type="gramEnd"/>
      <w:r>
        <w:t>_{c}$ &amp; Group revocation token of vehicle \textit{c}.\\ \hline</w:t>
      </w:r>
    </w:p>
    <w:p w14:paraId="433A47AB" w14:textId="77777777" w:rsidR="00382F76" w:rsidRDefault="00E87AF4">
      <w:pPr>
        <w:widowControl w:val="0"/>
      </w:pPr>
      <w:r>
        <w:t>$RL$ &amp; List of revoked \textit{group revocation tokens}.\\ \hline</w:t>
      </w:r>
    </w:p>
    <w:p w14:paraId="2DDC4DCE" w14:textId="77777777" w:rsidR="00382F76" w:rsidRDefault="00E87AF4">
      <w:pPr>
        <w:widowControl w:val="0"/>
      </w:pPr>
      <w:r>
        <w:t>$</w:t>
      </w:r>
      <w:proofErr w:type="gramStart"/>
      <w:r>
        <w:t>Sign(</w:t>
      </w:r>
      <w:proofErr w:type="gramEnd"/>
      <w:r>
        <w:t>\bullet)$ &amp; A digital signature function. \\ \hline</w:t>
      </w:r>
    </w:p>
    <w:p w14:paraId="77A193C7" w14:textId="77777777" w:rsidR="00382F76" w:rsidRDefault="00E87AF4">
      <w:pPr>
        <w:widowControl w:val="0"/>
      </w:pPr>
      <w:r>
        <w:t>$Signed^{m}_{a}$ &amp; Entity \</w:t>
      </w:r>
      <w:proofErr w:type="gramStart"/>
      <w:r>
        <w:t>textit{</w:t>
      </w:r>
      <w:proofErr w:type="gramEnd"/>
      <w:r>
        <w:t>a} signed message \textit{m}. \\ \hline</w:t>
      </w:r>
    </w:p>
    <w:p w14:paraId="0CAF1F20" w14:textId="77777777" w:rsidR="00382F76" w:rsidRDefault="00E87AF4">
      <w:pPr>
        <w:widowControl w:val="0"/>
      </w:pPr>
      <w:r>
        <w:t>$</w:t>
      </w:r>
      <w:proofErr w:type="gramStart"/>
      <w:r>
        <w:t>a</w:t>
      </w:r>
      <w:proofErr w:type="gramEnd"/>
      <w:r>
        <w:t xml:space="preserve"> \Rightarrow b: m$ &amp; Entity \textit{a} sends message \textit{m} to \textit{b}.</w:t>
      </w:r>
    </w:p>
    <w:p w14:paraId="3549BC68" w14:textId="77777777" w:rsidR="00382F76" w:rsidRDefault="00E87AF4">
      <w:pPr>
        <w:widowControl w:val="0"/>
      </w:pPr>
      <w:r>
        <w:t xml:space="preserve"> \\ \hline</w:t>
      </w:r>
    </w:p>
    <w:p w14:paraId="68CDBAF2" w14:textId="77777777" w:rsidR="00382F76" w:rsidRDefault="00E87AF4">
      <w:pPr>
        <w:widowControl w:val="0"/>
      </w:pPr>
      <w:r>
        <w:t>$</w:t>
      </w:r>
      <w:proofErr w:type="gramStart"/>
      <w:r>
        <w:t>E(</w:t>
      </w:r>
      <w:proofErr w:type="gramEnd"/>
      <w:r>
        <w:t>\bullet)$ &amp; An encryption function. \\ \hline</w:t>
      </w:r>
    </w:p>
    <w:p w14:paraId="3789B599" w14:textId="77777777" w:rsidR="00382F76" w:rsidRDefault="00E87AF4">
      <w:pPr>
        <w:widowControl w:val="0"/>
      </w:pPr>
      <w:r>
        <w:t>$</w:t>
      </w:r>
      <w:proofErr w:type="gramStart"/>
      <w:r>
        <w:t>sybil</w:t>
      </w:r>
      <w:proofErr w:type="gramEnd"/>
      <w:r>
        <w:t>_{v_{c}}$ &amp; Vehicle $v_{c}$ is a \textit{sybil} node \\ \hline</w:t>
      </w:r>
    </w:p>
    <w:p w14:paraId="390886B3" w14:textId="77777777" w:rsidR="00382F76" w:rsidRDefault="00E87AF4">
      <w:pPr>
        <w:widowControl w:val="0"/>
      </w:pPr>
      <w:r>
        <w:t>\end{supertabular}</w:t>
      </w:r>
    </w:p>
    <w:p w14:paraId="17244BE2" w14:textId="77777777" w:rsidR="00382F76" w:rsidRDefault="00382F76">
      <w:pPr>
        <w:widowControl w:val="0"/>
      </w:pPr>
    </w:p>
    <w:p w14:paraId="667FE22F" w14:textId="77777777" w:rsidR="00382F76" w:rsidRDefault="00E87AF4">
      <w:pPr>
        <w:widowControl w:val="0"/>
      </w:pPr>
      <w:r>
        <w:t>\subsection{Phase 1: Vehicle Registration and Authentication}</w:t>
      </w:r>
    </w:p>
    <w:p w14:paraId="5315110C" w14:textId="77777777" w:rsidR="00382F76" w:rsidRDefault="00E87AF4">
      <w:pPr>
        <w:widowControl w:val="0"/>
      </w:pPr>
      <w:r>
        <w:t>\label{sec:phase1}</w:t>
      </w:r>
    </w:p>
    <w:p w14:paraId="6A3BC961" w14:textId="77777777" w:rsidR="00382F76" w:rsidRDefault="00382F76">
      <w:pPr>
        <w:widowControl w:val="0"/>
      </w:pPr>
    </w:p>
    <w:p w14:paraId="12A98E25" w14:textId="77777777" w:rsidR="00382F76" w:rsidRDefault="00E87AF4">
      <w:pPr>
        <w:widowControl w:val="0"/>
      </w:pPr>
      <w:r>
        <w:t>Figure~\</w:t>
      </w:r>
      <w:proofErr w:type="gramStart"/>
      <w:r>
        <w:t>ref{</w:t>
      </w:r>
      <w:proofErr w:type="gramEnd"/>
      <w:r>
        <w:t>fig:vehicle-registration} summarizes the process of vehicle registration and authentication</w:t>
      </w:r>
      <w:del w:id="67" w:author="James Van Cott" w:date="2014-03-15T15:09:00Z">
        <w:r w:rsidDel="0076185D">
          <w:delText>,</w:delText>
        </w:r>
      </w:del>
      <w:r>
        <w:t xml:space="preserve"> as the first step of the execution of the \protocolname~protocol. A CA is responsible for managing </w:t>
      </w:r>
      <w:del w:id="68" w:author="James Van Cott" w:date="2014-03-15T15:11:00Z">
        <w:r w:rsidDel="0076185D">
          <w:delText xml:space="preserve">vehicles' </w:delText>
        </w:r>
      </w:del>
      <w:ins w:id="69" w:author="James Van Cott" w:date="2014-03-15T15:11:00Z">
        <w:r w:rsidR="000238EC">
          <w:t xml:space="preserve">the </w:t>
        </w:r>
      </w:ins>
      <w:r>
        <w:t xml:space="preserve">unique identities </w:t>
      </w:r>
      <w:ins w:id="70" w:author="James Van Cott" w:date="2014-03-15T15:10:00Z">
        <w:r w:rsidR="0076185D">
          <w:t xml:space="preserve">of the vehicles </w:t>
        </w:r>
      </w:ins>
      <w:r>
        <w:t>by using the group signature scheme. Each vehicle has its own group sign key ($gsk_{c}$) and also shares the group public key (\</w:t>
      </w:r>
      <w:proofErr w:type="gramStart"/>
      <w:r>
        <w:t>textit{</w:t>
      </w:r>
      <w:proofErr w:type="gramEnd"/>
      <w:r>
        <w:t>gpk}) with others. Vehicles also store the digital certificate of the CA ($cert_{CA}$) and the digital certificate of the roadside units ($cert_{RSU}$). Moreover, each vehicle receives one temporary (pseudonym) asymmetric key pair and its certificate ($k^{+}_{c,1}$, $k^{-}_{c,1}$, $cert_{c,1}$). In case of judicial disputes, the CA is the only entity that can trace the original vehicle identity from a given message using its group manager secret key (\</w:t>
      </w:r>
      <w:proofErr w:type="gramStart"/>
      <w:r>
        <w:t>textit{</w:t>
      </w:r>
      <w:proofErr w:type="gramEnd"/>
      <w:r>
        <w:t>gmsk}).</w:t>
      </w:r>
    </w:p>
    <w:p w14:paraId="0DBED73E" w14:textId="77777777" w:rsidR="00382F76" w:rsidRDefault="00382F76">
      <w:pPr>
        <w:widowControl w:val="0"/>
      </w:pPr>
    </w:p>
    <w:p w14:paraId="6D542908" w14:textId="77777777" w:rsidR="00382F76" w:rsidRDefault="00E87AF4">
      <w:pPr>
        <w:widowControl w:val="0"/>
      </w:pPr>
      <w:r>
        <w:t>\begin{figure}[ht]</w:t>
      </w:r>
    </w:p>
    <w:p w14:paraId="50B70AFF" w14:textId="77777777" w:rsidR="00382F76" w:rsidRDefault="00E87AF4">
      <w:pPr>
        <w:widowControl w:val="0"/>
      </w:pPr>
      <w:r>
        <w:t>\centering</w:t>
      </w:r>
    </w:p>
    <w:p w14:paraId="192DB27A" w14:textId="77777777" w:rsidR="00382F76" w:rsidRDefault="00E87AF4">
      <w:pPr>
        <w:widowControl w:val="0"/>
      </w:pPr>
      <w:r>
        <w:t>\includegraphics[width=3.5in]{figures/registro-veiculo-en.png}</w:t>
      </w:r>
    </w:p>
    <w:p w14:paraId="0924C3FF" w14:textId="77777777" w:rsidR="00382F76" w:rsidRDefault="00E87AF4">
      <w:pPr>
        <w:widowControl w:val="0"/>
      </w:pPr>
      <w:r>
        <w:t>\</w:t>
      </w:r>
      <w:proofErr w:type="gramStart"/>
      <w:r>
        <w:t>caption</w:t>
      </w:r>
      <w:proofErr w:type="gramEnd"/>
      <w:r>
        <w:t>{Vehicle registration and authentication.}</w:t>
      </w:r>
    </w:p>
    <w:p w14:paraId="627FC0A9" w14:textId="77777777" w:rsidR="00382F76" w:rsidRDefault="00E87AF4">
      <w:pPr>
        <w:widowControl w:val="0"/>
      </w:pPr>
      <w:r>
        <w:t>\label{fig:vehicle-registration}</w:t>
      </w:r>
    </w:p>
    <w:p w14:paraId="5A0F07FB" w14:textId="77777777" w:rsidR="00382F76" w:rsidRDefault="00E87AF4">
      <w:pPr>
        <w:widowControl w:val="0"/>
      </w:pPr>
      <w:r>
        <w:t>\end{figure}</w:t>
      </w:r>
    </w:p>
    <w:p w14:paraId="0DB21A4E" w14:textId="77777777" w:rsidR="00382F76" w:rsidRDefault="00382F76">
      <w:pPr>
        <w:widowControl w:val="0"/>
      </w:pPr>
    </w:p>
    <w:p w14:paraId="04A7C7F4" w14:textId="77777777" w:rsidR="00382F76" w:rsidRDefault="00E87AF4">
      <w:pPr>
        <w:widowControl w:val="0"/>
      </w:pPr>
      <w:r>
        <w:t>The second step of the registration phase aims to cluster each vehicle in</w:t>
      </w:r>
      <w:ins w:id="71" w:author="James Van Cott" w:date="2014-03-15T15:14:00Z">
        <w:r w:rsidR="000238EC">
          <w:t>to</w:t>
        </w:r>
      </w:ins>
      <w:r>
        <w:t xml:space="preserve"> multiple sets of vehicles $AS_{i,j}$ ($i, j \in \mathbb{N}^{*}; 1 \le i \le m, 1 \le j \le n$). Each set $AS_{i</w:t>
      </w:r>
      <w:proofErr w:type="gramStart"/>
      <w:r>
        <w:t>,j</w:t>
      </w:r>
      <w:proofErr w:type="gramEnd"/>
      <w:r>
        <w:t xml:space="preserve">}$  has all </w:t>
      </w:r>
      <w:ins w:id="72" w:author="James Van Cott" w:date="2014-03-15T15:14:00Z">
        <w:r w:rsidR="000238EC">
          <w:t xml:space="preserve">of </w:t>
        </w:r>
      </w:ins>
      <w:r>
        <w:t>the properties of the anonymity set theory. According to Figure~\</w:t>
      </w:r>
      <w:proofErr w:type="gramStart"/>
      <w:r>
        <w:t>ref{</w:t>
      </w:r>
      <w:proofErr w:type="gramEnd"/>
      <w:r>
        <w:t>fig:multilevel-arch}, the anonymity sets $AS_{m,n}$ are organized in \textit{m} levels, where each level has \textit{n} anonymity sets. The proposed multilevel anonymity set architecture has the following properties:</w:t>
      </w:r>
    </w:p>
    <w:p w14:paraId="33AE9629" w14:textId="77777777" w:rsidR="00382F76" w:rsidRDefault="00382F76">
      <w:pPr>
        <w:widowControl w:val="0"/>
      </w:pPr>
    </w:p>
    <w:p w14:paraId="4BC3776A" w14:textId="77777777" w:rsidR="00382F76" w:rsidRDefault="00E87AF4">
      <w:pPr>
        <w:widowControl w:val="0"/>
      </w:pPr>
      <w:r>
        <w:t>\begin{enumerate}</w:t>
      </w:r>
    </w:p>
    <w:p w14:paraId="24C8F327" w14:textId="77777777" w:rsidR="00382F76" w:rsidRDefault="00E87AF4">
      <w:pPr>
        <w:widowControl w:val="0"/>
      </w:pPr>
      <w:r>
        <w:tab/>
        <w:t>\</w:t>
      </w:r>
      <w:proofErr w:type="gramStart"/>
      <w:r>
        <w:t>item</w:t>
      </w:r>
      <w:proofErr w:type="gramEnd"/>
      <w:r>
        <w:t xml:space="preserve"> Let $V = \{v_{1}, v_{2} ... v_{p}\}$ the set of all vehicles registered. $p = |V|$ is the total number of vehicles and K-AS = \{$AS_{1,1}$, $AS_{1,2}$, ..., $AS_{1,n}$, ...,  $AS_{2,1}$, $AS_{2,2}$, ..., $AS_{2,n}$, ..., $AS_{m,n}$\} is the set of all anonymity sets;</w:t>
      </w:r>
    </w:p>
    <w:p w14:paraId="4C24EA3F" w14:textId="77777777" w:rsidR="00382F76" w:rsidRDefault="00E87AF4">
      <w:pPr>
        <w:widowControl w:val="0"/>
      </w:pPr>
      <w:r>
        <w:tab/>
      </w:r>
    </w:p>
    <w:p w14:paraId="3F3B4CE0" w14:textId="77777777" w:rsidR="00382F76" w:rsidRDefault="00E87AF4">
      <w:pPr>
        <w:widowControl w:val="0"/>
      </w:pPr>
      <w:r>
        <w:tab/>
        <w:t>\</w:t>
      </w:r>
      <w:proofErr w:type="gramStart"/>
      <w:r>
        <w:t>item</w:t>
      </w:r>
      <w:proofErr w:type="gramEnd"/>
      <w:r>
        <w:t xml:space="preserve"> Each vehicle must belong to at least \textit{k} sets ($1\textless k \textless n$) in each level. $AS_{c}$ denotes the set of all anonymity sets that vehicle $v_{c}$ belongs to ($AS_{c} \subseteq K \mhyphen AS$). For instance, $AS_{c} = \{AS_{1,1}, AS_{1,3}, AS_{1,12}, AS_{1,22}, AS_{1,35}, AS_{2,5}, AS_{2,9}... \newline AS_{m,n}\}$ if it belongs to anonymity sets $AS_{1,1}, AS_{1,3}$ etc.;</w:t>
      </w:r>
    </w:p>
    <w:p w14:paraId="61010CFB" w14:textId="77777777" w:rsidR="00382F76" w:rsidRDefault="00E87AF4">
      <w:pPr>
        <w:widowControl w:val="0"/>
      </w:pPr>
      <w:r>
        <w:t>\item Each anonymity set $AS_{i,j}$ has a digital certificate $cert_{AS_{i,j}}$. Thus, if vehicle $v_{c}$ belongs to $AS_{i,j}$, then $v_{c}$ must store $cert_{AS_{i,j}}$. Formally, $v_{c} \in AS_{i</w:t>
      </w:r>
      <w:proofErr w:type="gramStart"/>
      <w:r>
        <w:t>,j</w:t>
      </w:r>
      <w:proofErr w:type="gramEnd"/>
      <w:r>
        <w:t>} \rightarrow cert_{AS_{i,j}} \in$ $CERT_{AS_{c}}$, where:</w:t>
      </w:r>
    </w:p>
    <w:p w14:paraId="005BF0B3" w14:textId="77777777" w:rsidR="00382F76" w:rsidRDefault="00E87AF4">
      <w:pPr>
        <w:widowControl w:val="0"/>
      </w:pPr>
      <w:r>
        <w:tab/>
      </w:r>
    </w:p>
    <w:p w14:paraId="622DABA3" w14:textId="77777777" w:rsidR="00382F76" w:rsidRDefault="00E87AF4">
      <w:pPr>
        <w:widowControl w:val="0"/>
      </w:pPr>
      <w:r>
        <w:tab/>
        <w:t>\begin{enumerate}</w:t>
      </w:r>
    </w:p>
    <w:p w14:paraId="0D1E774B" w14:textId="77777777" w:rsidR="00382F76" w:rsidRDefault="00E87AF4">
      <w:pPr>
        <w:widowControl w:val="0"/>
      </w:pPr>
      <w:r>
        <w:tab/>
      </w:r>
      <w:r>
        <w:tab/>
        <w:t>\</w:t>
      </w:r>
      <w:proofErr w:type="gramStart"/>
      <w:r>
        <w:t>item</w:t>
      </w:r>
      <w:proofErr w:type="gramEnd"/>
      <w:r>
        <w:t xml:space="preserve"> $CERT_{AS_{c}}$ is the set of all anonymity sets' digital certificates in which the vehicle $v_{c}$ belongs to; and,</w:t>
      </w:r>
    </w:p>
    <w:p w14:paraId="64D32966" w14:textId="77777777" w:rsidR="00382F76" w:rsidRDefault="00E87AF4">
      <w:pPr>
        <w:widowControl w:val="0"/>
      </w:pPr>
      <w:r>
        <w:tab/>
      </w:r>
    </w:p>
    <w:p w14:paraId="13E80DE4" w14:textId="77777777" w:rsidR="00382F76" w:rsidRDefault="00E87AF4">
      <w:pPr>
        <w:widowControl w:val="0"/>
      </w:pPr>
      <w:r>
        <w:tab/>
      </w:r>
      <w:r>
        <w:tab/>
        <w:t xml:space="preserve">\item for a given time interval \textit{t}, a vehicle $v_{c}$ must choose a subset </w:t>
      </w:r>
      <w:r>
        <w:lastRenderedPageBreak/>
        <w:t>$CERT^{t}_{AS_{c}}$ of anonymity set digital certificates ($CERT^{t}_{AS_{c}} \subseteq CERT_{AS_{c}}$) that comprises only one digital certificate per level.</w:t>
      </w:r>
    </w:p>
    <w:p w14:paraId="4869A384" w14:textId="77777777" w:rsidR="00382F76" w:rsidRDefault="00E87AF4">
      <w:pPr>
        <w:widowControl w:val="0"/>
      </w:pPr>
      <w:r>
        <w:tab/>
        <w:t>\end{enumerate}</w:t>
      </w:r>
    </w:p>
    <w:p w14:paraId="17B2E7EE" w14:textId="77777777" w:rsidR="00382F76" w:rsidRDefault="00E87AF4">
      <w:pPr>
        <w:widowControl w:val="0"/>
      </w:pPr>
      <w:r>
        <w:tab/>
      </w:r>
    </w:p>
    <w:p w14:paraId="45785B4B" w14:textId="77777777" w:rsidR="00382F76" w:rsidRDefault="00E87AF4">
      <w:pPr>
        <w:widowControl w:val="0"/>
      </w:pPr>
      <w:r>
        <w:tab/>
        <w:t>\</w:t>
      </w:r>
      <w:proofErr w:type="gramStart"/>
      <w:r>
        <w:t>item</w:t>
      </w:r>
      <w:proofErr w:type="gramEnd"/>
      <w:r>
        <w:t xml:space="preserve"> Any two vehicles $v_{c}$ and $v_{c'}$ in $AS_{1,j}$ </w:t>
      </w:r>
      <w:commentRangeStart w:id="73"/>
      <w:r>
        <w:t>must not belong to the same, at least one, anonymity set of a lower level</w:t>
      </w:r>
      <w:commentRangeEnd w:id="73"/>
      <w:r w:rsidR="000238EC">
        <w:rPr>
          <w:rStyle w:val="CommentReference"/>
        </w:rPr>
        <w:commentReference w:id="73"/>
      </w:r>
      <w:r>
        <w:t xml:space="preserve">. Formally, $v_{c}, v_{c'} \in AS_{1,j} \rightarrow$ $\exists$ $AS_{i,r} \in$ K-AS $ | v_{c} \in AS_{i,r} \oplus v_{c'} \in AS_{i,r}$ \{$i, j, r \in \mathbb{N^{*}}$ : $i &gt; 1$, $1 \le j \le n$, $1 \le r \le n$\}. </w:t>
      </w:r>
      <w:proofErr w:type="gramStart"/>
      <w:r>
        <w:t>Therefore,  $CERT_{AS_{c}} - CERT_{AS_{c'}} \neq \emptyset $.</w:t>
      </w:r>
      <w:proofErr w:type="gramEnd"/>
      <w:r>
        <w:t xml:space="preserve"> </w:t>
      </w:r>
    </w:p>
    <w:p w14:paraId="3553312D" w14:textId="77777777" w:rsidR="00382F76" w:rsidRDefault="00382F76">
      <w:pPr>
        <w:widowControl w:val="0"/>
      </w:pPr>
    </w:p>
    <w:p w14:paraId="53925886" w14:textId="77777777" w:rsidR="00382F76" w:rsidRDefault="00E87AF4">
      <w:pPr>
        <w:widowControl w:val="0"/>
      </w:pPr>
      <w:r>
        <w:tab/>
      </w:r>
    </w:p>
    <w:p w14:paraId="305AE9F7" w14:textId="77777777" w:rsidR="00382F76" w:rsidRDefault="00E87AF4">
      <w:pPr>
        <w:widowControl w:val="0"/>
      </w:pPr>
      <w:r>
        <w:t>\end{enumerate}</w:t>
      </w:r>
    </w:p>
    <w:p w14:paraId="2ACE880A" w14:textId="77777777" w:rsidR="00382F76" w:rsidRDefault="00E87AF4">
      <w:pPr>
        <w:widowControl w:val="0"/>
      </w:pPr>
      <w:r>
        <w:t>\begin{figure*}[ht]</w:t>
      </w:r>
    </w:p>
    <w:p w14:paraId="5045C345" w14:textId="77777777" w:rsidR="00382F76" w:rsidRDefault="00E87AF4">
      <w:pPr>
        <w:widowControl w:val="0"/>
      </w:pPr>
      <w:r>
        <w:t>\centering</w:t>
      </w:r>
    </w:p>
    <w:p w14:paraId="1F610D87" w14:textId="77777777" w:rsidR="00382F76" w:rsidRDefault="00E87AF4">
      <w:pPr>
        <w:widowControl w:val="0"/>
      </w:pPr>
      <w:r>
        <w:t>\includegraphics[width=7in, height=2.3in]{figures/vehicle-groups2-en.png}</w:t>
      </w:r>
    </w:p>
    <w:p w14:paraId="6950B740" w14:textId="77777777" w:rsidR="00382F76" w:rsidRDefault="00E87AF4">
      <w:pPr>
        <w:widowControl w:val="0"/>
      </w:pPr>
      <w:r>
        <w:t>\</w:t>
      </w:r>
      <w:proofErr w:type="gramStart"/>
      <w:r>
        <w:t>caption</w:t>
      </w:r>
      <w:proofErr w:type="gramEnd"/>
      <w:r>
        <w:t>{The Multilevel \protocolname~Architecture.}</w:t>
      </w:r>
    </w:p>
    <w:p w14:paraId="58930FD4" w14:textId="77777777" w:rsidR="00382F76" w:rsidRDefault="00E87AF4">
      <w:pPr>
        <w:widowControl w:val="0"/>
      </w:pPr>
      <w:r>
        <w:t>\label{fig:multilevel-arch}</w:t>
      </w:r>
    </w:p>
    <w:p w14:paraId="1CD32257" w14:textId="77777777" w:rsidR="00382F76" w:rsidRDefault="00E87AF4">
      <w:pPr>
        <w:widowControl w:val="0"/>
      </w:pPr>
      <w:r>
        <w:t>\end{figure*}</w:t>
      </w:r>
    </w:p>
    <w:p w14:paraId="6AD933C7" w14:textId="77777777" w:rsidR="00382F76" w:rsidRDefault="00382F76">
      <w:pPr>
        <w:widowControl w:val="0"/>
      </w:pPr>
    </w:p>
    <w:p w14:paraId="29A440C5" w14:textId="77777777" w:rsidR="00382F76" w:rsidRDefault="00E87AF4">
      <w:pPr>
        <w:widowControl w:val="0"/>
      </w:pPr>
      <w:r>
        <w:t>\subsection{Temporary Key Assignment (Phase 2)}</w:t>
      </w:r>
    </w:p>
    <w:p w14:paraId="1D559990" w14:textId="77777777" w:rsidR="00382F76" w:rsidRDefault="00382F76">
      <w:pPr>
        <w:widowControl w:val="0"/>
      </w:pPr>
    </w:p>
    <w:p w14:paraId="77F0F48A" w14:textId="77777777" w:rsidR="00382F76" w:rsidRDefault="00E87AF4">
      <w:pPr>
        <w:widowControl w:val="0"/>
      </w:pPr>
      <w:r>
        <w:t xml:space="preserve">In order to protect users' privacy, the multiple-pseudonym-based approach is used, and the second phase is responsible for managing pseudonym assignments to vehicles. In the \protocolname~protocol, cryptography asymmetric key pairs represent vehicle pseudonyms. For instance, the key pair $k^{+}_{c, i}/k^{-}_{c, i}$ and its certificate $cert_{c,i}$ is the $i^{th}$ pseudonym of the vehicle $v_{c}$. Vehicles obtain temporary keys from authenticated RSUs available along the roads. Listing 1 shows the temporary key assignment protocol, which is detailed as follows: </w:t>
      </w:r>
    </w:p>
    <w:p w14:paraId="71E23A0E" w14:textId="77777777" w:rsidR="00382F76" w:rsidRDefault="00382F76">
      <w:pPr>
        <w:widowControl w:val="0"/>
      </w:pPr>
    </w:p>
    <w:p w14:paraId="0EDA28E5" w14:textId="77777777" w:rsidR="00382F76" w:rsidRDefault="00E87AF4">
      <w:pPr>
        <w:widowControl w:val="0"/>
      </w:pPr>
      <w:r>
        <w:t>\begin{itemize}</w:t>
      </w:r>
    </w:p>
    <w:p w14:paraId="625F8BC4" w14:textId="77777777" w:rsidR="00382F76" w:rsidRDefault="00E87AF4">
      <w:pPr>
        <w:widowControl w:val="0"/>
      </w:pPr>
      <w:r>
        <w:tab/>
        <w:t>\</w:t>
      </w:r>
      <w:proofErr w:type="gramStart"/>
      <w:r>
        <w:t>item</w:t>
      </w:r>
      <w:proofErr w:type="gramEnd"/>
      <w:r>
        <w:t xml:space="preserve"> In Step 1, a vehicle $v_{c}$ requests the set of temporary keys from a given $RSU_{n}$. This step includes the request message \</w:t>
      </w:r>
      <w:proofErr w:type="gramStart"/>
      <w:r>
        <w:t>textit{</w:t>
      </w:r>
      <w:proofErr w:type="gramEnd"/>
      <w:r>
        <w:t>m} digitally signed using group signature, as well as one temporary $v_{c}$'s digital certificate ($cert_{c,i}$)</w:t>
      </w:r>
      <w:ins w:id="74" w:author="James Van Cott" w:date="2014-03-15T15:31:00Z">
        <w:r w:rsidR="0041231C">
          <w:t>,</w:t>
        </w:r>
      </w:ins>
      <w:r>
        <w:t xml:space="preserve"> and a tamper-proof device's digital certificate ($cert_{TPD}$), which is deeply discussed later;</w:t>
      </w:r>
    </w:p>
    <w:p w14:paraId="0681CF59" w14:textId="77777777" w:rsidR="00382F76" w:rsidRDefault="00E87AF4">
      <w:pPr>
        <w:widowControl w:val="0"/>
      </w:pPr>
      <w:r>
        <w:tab/>
      </w:r>
    </w:p>
    <w:p w14:paraId="3CFC4773" w14:textId="77777777" w:rsidR="00382F76" w:rsidRDefault="00E87AF4">
      <w:pPr>
        <w:widowControl w:val="0"/>
      </w:pPr>
      <w:r>
        <w:tab/>
        <w:t>\</w:t>
      </w:r>
      <w:proofErr w:type="gramStart"/>
      <w:r>
        <w:t>item</w:t>
      </w:r>
      <w:proofErr w:type="gramEnd"/>
      <w:r>
        <w:t xml:space="preserve">  In Step 2, the $RSU_{n}$ checks two parameters: first, it verifies if the group revocation token ($grt_{c}$) of vehicle $v_{c}$ is not in the Revocation List (RL) and if the message's timestamp is within a reasonable threshold in order to avoid replay attacks~\cite{replay-attack} (Step 2.1). The \</w:t>
      </w:r>
      <w:proofErr w:type="gramStart"/>
      <w:r>
        <w:t>textit{</w:t>
      </w:r>
      <w:proofErr w:type="gramEnd"/>
      <w:r>
        <w:t>Verify} function represents this process and is formally described in the Equation~\ref{eq:etapa21}. The CA is responsible for periodically sharing an updated version of RL and is detailed in Section~\</w:t>
      </w:r>
      <w:proofErr w:type="gramStart"/>
      <w:r>
        <w:t>ref{</w:t>
      </w:r>
      <w:proofErr w:type="gramEnd"/>
      <w:r>
        <w:t>sec:phase4}.</w:t>
      </w:r>
    </w:p>
    <w:p w14:paraId="354DD082" w14:textId="77777777" w:rsidR="00382F76" w:rsidRDefault="00E87AF4">
      <w:pPr>
        <w:widowControl w:val="0"/>
      </w:pPr>
      <w:r>
        <w:tab/>
      </w:r>
      <w:r>
        <w:tab/>
      </w:r>
    </w:p>
    <w:p w14:paraId="0544DAE1" w14:textId="77777777" w:rsidR="00382F76" w:rsidRDefault="00E87AF4">
      <w:pPr>
        <w:widowControl w:val="0"/>
      </w:pPr>
      <w:r>
        <w:tab/>
        <w:t xml:space="preserve">\begin{equation} </w:t>
      </w:r>
    </w:p>
    <w:p w14:paraId="3D8DA070" w14:textId="77777777" w:rsidR="00382F76" w:rsidRDefault="00E87AF4">
      <w:pPr>
        <w:widowControl w:val="0"/>
      </w:pPr>
      <w:r>
        <w:tab/>
        <w:t>\label{eq:etapa21}</w:t>
      </w:r>
    </w:p>
    <w:p w14:paraId="7D50B316" w14:textId="77777777" w:rsidR="00382F76" w:rsidRDefault="00E87AF4">
      <w:pPr>
        <w:widowControl w:val="0"/>
      </w:pPr>
      <w:r>
        <w:lastRenderedPageBreak/>
        <w:tab/>
        <w:t>\begin{split}</w:t>
      </w:r>
    </w:p>
    <w:p w14:paraId="1BF3615C" w14:textId="77777777" w:rsidR="00382F76" w:rsidRDefault="00E87AF4">
      <w:pPr>
        <w:widowControl w:val="0"/>
      </w:pPr>
      <w:r>
        <w:tab/>
      </w:r>
      <w:proofErr w:type="gramStart"/>
      <w:r>
        <w:t>Verify(</w:t>
      </w:r>
      <w:proofErr w:type="gramEnd"/>
      <w:r>
        <w:t>gpk, \sigma, m) = \displaystyle valid \leftrightarrow grt_{c} \notin RL\ \wedge \\ (\textit{current timestamp} - timestamp(\sigma) \le threshold)</w:t>
      </w:r>
    </w:p>
    <w:p w14:paraId="62EABE64" w14:textId="77777777" w:rsidR="00382F76" w:rsidRDefault="00E87AF4">
      <w:pPr>
        <w:widowControl w:val="0"/>
      </w:pPr>
      <w:r>
        <w:tab/>
        <w:t>\end{split}</w:t>
      </w:r>
    </w:p>
    <w:p w14:paraId="6296F677" w14:textId="77777777" w:rsidR="00382F76" w:rsidRDefault="00E87AF4">
      <w:pPr>
        <w:widowControl w:val="0"/>
      </w:pPr>
      <w:r>
        <w:tab/>
        <w:t>\end{equation}</w:t>
      </w:r>
    </w:p>
    <w:p w14:paraId="547A21E6" w14:textId="77777777" w:rsidR="00382F76" w:rsidRDefault="00E87AF4">
      <w:pPr>
        <w:widowControl w:val="0"/>
      </w:pPr>
      <w:r>
        <w:tab/>
      </w:r>
    </w:p>
    <w:p w14:paraId="6C735942" w14:textId="77777777" w:rsidR="00382F76" w:rsidRDefault="00E87AF4">
      <w:pPr>
        <w:widowControl w:val="0"/>
      </w:pPr>
      <w:r>
        <w:tab/>
        <w:t>If valid, the $RSU_{n}$ generates the new set of keys $TK_{c} = \{ (k^{+}_{c,1}/k^{-}_{c,1}), (k^{+}_{c,2}/k^{-}_{c,2}), (k^{+}_{c,3}/k^{-}_{c,3})..., (k^{+}_{c,w}/k^{-}_{c,w})\}$ for vehicle $v_{c}$ and authenticates each key (Step 2.2), which is formally represented as follows:</w:t>
      </w:r>
    </w:p>
    <w:p w14:paraId="2034179D" w14:textId="77777777" w:rsidR="00382F76" w:rsidRDefault="00E87AF4">
      <w:pPr>
        <w:widowControl w:val="0"/>
      </w:pPr>
      <w:r>
        <w:tab/>
      </w:r>
    </w:p>
    <w:p w14:paraId="097AA566" w14:textId="77777777" w:rsidR="00382F76" w:rsidRDefault="00E87AF4">
      <w:pPr>
        <w:widowControl w:val="0"/>
      </w:pPr>
      <w:r>
        <w:tab/>
        <w:t>\begin{equation}</w:t>
      </w:r>
    </w:p>
    <w:p w14:paraId="4127F8D8" w14:textId="77777777" w:rsidR="00382F76" w:rsidRDefault="00E87AF4">
      <w:pPr>
        <w:widowControl w:val="0"/>
      </w:pPr>
      <w:r>
        <w:t>\label{eq:etapa22}</w:t>
      </w:r>
    </w:p>
    <w:p w14:paraId="3582588D" w14:textId="77777777" w:rsidR="00382F76" w:rsidRDefault="00E87AF4">
      <w:pPr>
        <w:widowControl w:val="0"/>
      </w:pPr>
      <w:r>
        <w:tab/>
        <w:t>\forall k^{+}_{c,i} \in TK_{c} (1 \le i \le w), Sign(k^{-}_{RSU}, k^{+}_{c,i}) = cert_{c,i}.</w:t>
      </w:r>
    </w:p>
    <w:p w14:paraId="648BEA25" w14:textId="77777777" w:rsidR="00382F76" w:rsidRDefault="00E87AF4">
      <w:pPr>
        <w:widowControl w:val="0"/>
      </w:pPr>
      <w:r>
        <w:t>\end{equation}</w:t>
      </w:r>
    </w:p>
    <w:p w14:paraId="66A26DDF" w14:textId="77777777" w:rsidR="00382F76" w:rsidRDefault="00382F76">
      <w:pPr>
        <w:widowControl w:val="0"/>
      </w:pPr>
    </w:p>
    <w:p w14:paraId="005DFB74" w14:textId="77777777" w:rsidR="00382F76" w:rsidRDefault="00E87AF4">
      <w:pPr>
        <w:widowControl w:val="0"/>
      </w:pPr>
      <w:r>
        <w:tab/>
        <w:t xml:space="preserve">\item In Step 3, the $RSU_{n}$ returns the new set of temporary keys to the vehicle $v_{c}$ by encrypting the message with the $i^{th}$ $v_{c}$'s temporary public key received </w:t>
      </w:r>
      <w:del w:id="75" w:author="James Van Cott" w:date="2014-03-15T15:35:00Z">
        <w:r w:rsidDel="007A003A">
          <w:delText>o</w:delText>
        </w:r>
      </w:del>
      <w:ins w:id="76" w:author="James Van Cott" w:date="2014-03-15T15:35:00Z">
        <w:r w:rsidR="007A003A">
          <w:t>i</w:t>
        </w:r>
      </w:ins>
      <w:r>
        <w:t xml:space="preserve">n Step 1 ($k^{+}_{c,i}$ is extracted from $cert_{c,i}$). This procedure </w:t>
      </w:r>
      <w:commentRangeStart w:id="77"/>
      <w:r>
        <w:t>avoids</w:t>
      </w:r>
      <w:commentRangeEnd w:id="77"/>
      <w:r w:rsidR="007A003A">
        <w:rPr>
          <w:rStyle w:val="CommentReference"/>
        </w:rPr>
        <w:commentReference w:id="77"/>
      </w:r>
      <w:r>
        <w:t xml:space="preserve"> malicious users from eavesdropping</w:t>
      </w:r>
      <w:ins w:id="78" w:author="James Van Cott" w:date="2014-03-15T15:35:00Z">
        <w:r w:rsidR="007A003A">
          <w:t xml:space="preserve"> on</w:t>
        </w:r>
      </w:ins>
      <w:r>
        <w:t xml:space="preserve"> the wireless channel to take the new set of temporary key pairs $TK_{c}$. </w:t>
      </w:r>
    </w:p>
    <w:p w14:paraId="308432C9" w14:textId="77777777" w:rsidR="00382F76" w:rsidRDefault="00E87AF4">
      <w:pPr>
        <w:widowControl w:val="0"/>
      </w:pPr>
      <w:r>
        <w:tab/>
      </w:r>
    </w:p>
    <w:p w14:paraId="5A9D11DA" w14:textId="77777777" w:rsidR="00382F76" w:rsidRDefault="00E87AF4">
      <w:pPr>
        <w:widowControl w:val="0"/>
      </w:pPr>
      <w:r>
        <w:t>\end{itemize}</w:t>
      </w:r>
    </w:p>
    <w:p w14:paraId="56C2AF56" w14:textId="77777777" w:rsidR="00382F76" w:rsidRDefault="00382F76">
      <w:pPr>
        <w:widowControl w:val="0"/>
      </w:pPr>
    </w:p>
    <w:p w14:paraId="05CD599A" w14:textId="77777777" w:rsidR="00382F76" w:rsidRDefault="00382F76">
      <w:pPr>
        <w:widowControl w:val="0"/>
      </w:pPr>
    </w:p>
    <w:p w14:paraId="31F316E1" w14:textId="77777777" w:rsidR="00382F76" w:rsidRDefault="00E87AF4">
      <w:pPr>
        <w:widowControl w:val="0"/>
      </w:pPr>
      <w:r>
        <w:t>\begin{lstlisting}[mathescape]</w:t>
      </w:r>
    </w:p>
    <w:p w14:paraId="55C1767A" w14:textId="77777777" w:rsidR="00382F76" w:rsidRDefault="00E87AF4">
      <w:pPr>
        <w:widowControl w:val="0"/>
      </w:pPr>
      <w:r>
        <w:t xml:space="preserve">Step (1): $v_{c} \Rightarrow RSU_{n}$: $\sigma = $ </w:t>
      </w:r>
      <w:proofErr w:type="gramStart"/>
      <w:r>
        <w:t>Sign(</w:t>
      </w:r>
      <w:proofErr w:type="gramEnd"/>
      <w:r>
        <w:t>$gpk, gsk_{c}, m$),  $cert_{c, i}$, $cert_{TPD}$</w:t>
      </w:r>
    </w:p>
    <w:p w14:paraId="79EAFDC2" w14:textId="77777777" w:rsidR="00382F76" w:rsidRDefault="00E87AF4">
      <w:pPr>
        <w:widowControl w:val="0"/>
      </w:pPr>
      <w:r>
        <w:t xml:space="preserve">Step (2): $RSU_{n}$: </w:t>
      </w:r>
    </w:p>
    <w:p w14:paraId="4715FAB4" w14:textId="77777777" w:rsidR="00382F76" w:rsidRDefault="00E87AF4">
      <w:pPr>
        <w:widowControl w:val="0"/>
      </w:pPr>
      <w:r>
        <w:t xml:space="preserve">Step (2.1): </w:t>
      </w:r>
      <w:proofErr w:type="gramStart"/>
      <w:r>
        <w:t>Verify(</w:t>
      </w:r>
      <w:proofErr w:type="gramEnd"/>
      <w:r>
        <w:t>$gpk, \sigma, m$)</w:t>
      </w:r>
    </w:p>
    <w:p w14:paraId="313FB5B7" w14:textId="77777777" w:rsidR="00382F76" w:rsidRDefault="00E87AF4">
      <w:pPr>
        <w:widowControl w:val="0"/>
      </w:pPr>
      <w:r>
        <w:t>Step (2.2): Generates the set $TK_{c}$ of w temporary key pairs</w:t>
      </w:r>
    </w:p>
    <w:p w14:paraId="742AFDA7" w14:textId="77777777" w:rsidR="00382F76" w:rsidRDefault="00E87AF4">
      <w:pPr>
        <w:widowControl w:val="0"/>
      </w:pPr>
      <w:proofErr w:type="gramStart"/>
      <w:r>
        <w:t>and</w:t>
      </w:r>
      <w:proofErr w:type="gramEnd"/>
      <w:r>
        <w:t xml:space="preserve"> authenticates (signs) each key pair</w:t>
      </w:r>
    </w:p>
    <w:p w14:paraId="3051D725" w14:textId="77777777" w:rsidR="00382F76" w:rsidRDefault="00E87AF4">
      <w:pPr>
        <w:widowControl w:val="0"/>
      </w:pPr>
      <w:r>
        <w:t>Step (3): $RSU_{n} \Rightarrow v_{c}$: $</w:t>
      </w:r>
      <w:proofErr w:type="gramStart"/>
      <w:r>
        <w:t>E(</w:t>
      </w:r>
      <w:proofErr w:type="gramEnd"/>
      <w:r>
        <w:t>k^{+}_{c,i}, TK_{c}, cert_{TPD})$</w:t>
      </w:r>
    </w:p>
    <w:p w14:paraId="4EB77A6F" w14:textId="77777777" w:rsidR="00382F76" w:rsidRDefault="00E87AF4">
      <w:pPr>
        <w:widowControl w:val="0"/>
      </w:pPr>
      <w:r>
        <w:t>\end{lstlisting}</w:t>
      </w:r>
    </w:p>
    <w:p w14:paraId="6FE0E5EA" w14:textId="77777777" w:rsidR="00382F76" w:rsidRDefault="00E87AF4">
      <w:pPr>
        <w:widowControl w:val="0"/>
      </w:pPr>
      <w:r>
        <w:t>\vspace{-5mm}</w:t>
      </w:r>
    </w:p>
    <w:p w14:paraId="21E129EF" w14:textId="77777777" w:rsidR="00382F76" w:rsidRDefault="00E87AF4">
      <w:pPr>
        <w:widowControl w:val="0"/>
      </w:pPr>
      <w:r>
        <w:t>\scriptsize</w:t>
      </w:r>
    </w:p>
    <w:p w14:paraId="56128D44" w14:textId="77777777" w:rsidR="00382F76" w:rsidRDefault="00E87AF4">
      <w:pPr>
        <w:widowControl w:val="0"/>
      </w:pPr>
      <w:r>
        <w:t>\vspace{3mm}</w:t>
      </w:r>
    </w:p>
    <w:p w14:paraId="20C24292" w14:textId="77777777" w:rsidR="00382F76" w:rsidRDefault="00E87AF4">
      <w:pPr>
        <w:widowControl w:val="0"/>
      </w:pPr>
      <w:r>
        <w:t>\textbf{Listing 1: Pseudonym renewal protocol.}</w:t>
      </w:r>
    </w:p>
    <w:p w14:paraId="57809ED9" w14:textId="77777777" w:rsidR="00382F76" w:rsidRDefault="00E87AF4">
      <w:pPr>
        <w:widowControl w:val="0"/>
      </w:pPr>
      <w:r>
        <w:t>\vspace{1mm}</w:t>
      </w:r>
    </w:p>
    <w:p w14:paraId="7C5AD36E" w14:textId="77777777" w:rsidR="00382F76" w:rsidRDefault="00E87AF4">
      <w:pPr>
        <w:widowControl w:val="0"/>
      </w:pPr>
      <w:r>
        <w:t>\normalsize</w:t>
      </w:r>
    </w:p>
    <w:p w14:paraId="436E12AE" w14:textId="77777777" w:rsidR="00382F76" w:rsidRDefault="00382F76">
      <w:pPr>
        <w:widowControl w:val="0"/>
      </w:pPr>
    </w:p>
    <w:p w14:paraId="70CF7074" w14:textId="77777777" w:rsidR="00382F76" w:rsidRDefault="00E87AF4">
      <w:pPr>
        <w:widowControl w:val="0"/>
      </w:pPr>
      <w:r>
        <w:t>Vehicles must store all anonymity set digital certificates and temporary keys in a tamper-resistant Hardware Security Module (HSM), also known as tamper-proof device (TPD - see Figure~\</w:t>
      </w:r>
      <w:proofErr w:type="gramStart"/>
      <w:r>
        <w:t>ref{</w:t>
      </w:r>
      <w:proofErr w:type="gramEnd"/>
      <w:r>
        <w:t xml:space="preserve">fig:tamper-proof}). This avoids malicious users from copying keying material </w:t>
      </w:r>
      <w:ins w:id="79" w:author="James Van Cott" w:date="2014-03-15T15:37:00Z">
        <w:r w:rsidR="007A003A">
          <w:t xml:space="preserve">that </w:t>
        </w:r>
      </w:ins>
      <w:r>
        <w:t>belong</w:t>
      </w:r>
      <w:ins w:id="80" w:author="James Van Cott" w:date="2014-03-15T15:37:00Z">
        <w:r w:rsidR="007A003A">
          <w:t>s</w:t>
        </w:r>
      </w:ins>
      <w:del w:id="81" w:author="James Van Cott" w:date="2014-03-15T15:37:00Z">
        <w:r w:rsidDel="007A003A">
          <w:delText>ed</w:delText>
        </w:r>
      </w:del>
      <w:r>
        <w:t xml:space="preserve"> to other vehicles. Moreover, the digital certificate $cert_{TPD}$ (Step 1) avoids the vehicle $v_{c}$ from installing the keys on </w:t>
      </w:r>
      <w:proofErr w:type="gramStart"/>
      <w:r>
        <w:t>an</w:t>
      </w:r>
      <w:del w:id="82" w:author="James Van Cott" w:date="2014-03-15T15:37:00Z">
        <w:r w:rsidDel="007A003A">
          <w:delText xml:space="preserve"> </w:delText>
        </w:r>
      </w:del>
      <w:r>
        <w:t>other</w:t>
      </w:r>
      <w:proofErr w:type="gramEnd"/>
      <w:r>
        <w:t xml:space="preserve"> TPD. A TPD is also responsible for signing </w:t>
      </w:r>
      <w:r>
        <w:lastRenderedPageBreak/>
        <w:t>messages on behalf of the vehicle's applications, as well as to check message authenticity received from other vehicles and to manage the change of pseudonyms, as illustrated in Figura~\ref{fig:tamper-proof}. It is important to point out that IEEE 1609.2, which describes all security aspects of the Wireless Access for Vehicular Environment (WAVE) architecture, also emphasizes that whenever practical, keying material must be protected from exposure in a TPD.</w:t>
      </w:r>
    </w:p>
    <w:p w14:paraId="611A0AC6" w14:textId="77777777" w:rsidR="00382F76" w:rsidRDefault="00382F76">
      <w:pPr>
        <w:widowControl w:val="0"/>
      </w:pPr>
    </w:p>
    <w:p w14:paraId="3F1C38DA" w14:textId="77777777" w:rsidR="00382F76" w:rsidRDefault="00E87AF4">
      <w:pPr>
        <w:widowControl w:val="0"/>
      </w:pPr>
      <w:r>
        <w:t>\begin{figure}[ht]</w:t>
      </w:r>
    </w:p>
    <w:p w14:paraId="38BDE4C1" w14:textId="77777777" w:rsidR="00382F76" w:rsidRDefault="00E87AF4">
      <w:pPr>
        <w:widowControl w:val="0"/>
      </w:pPr>
      <w:r>
        <w:t>\centering</w:t>
      </w:r>
    </w:p>
    <w:p w14:paraId="67FD869E" w14:textId="77777777" w:rsidR="00382F76" w:rsidRDefault="00E87AF4">
      <w:pPr>
        <w:widowControl w:val="0"/>
      </w:pPr>
      <w:r>
        <w:t>\includegraphics[scale=.65]{figures/tamper-proof-and-applications.png}</w:t>
      </w:r>
    </w:p>
    <w:p w14:paraId="042258AF" w14:textId="77777777" w:rsidR="00382F76" w:rsidRDefault="00E87AF4">
      <w:pPr>
        <w:widowControl w:val="0"/>
      </w:pPr>
      <w:r>
        <w:t>\caption{A tamper-proof device (TPD), which goes inside of a vehicle, stores key materials, while applications request</w:t>
      </w:r>
      <w:del w:id="83" w:author="James Van Cott" w:date="2014-03-15T15:39:00Z">
        <w:r w:rsidDel="007A003A">
          <w:delText>s for</w:delText>
        </w:r>
      </w:del>
      <w:r>
        <w:t xml:space="preserve"> message digital signatures, digital signature authenticity checking and decryption, as well as pseudonym management.}</w:t>
      </w:r>
    </w:p>
    <w:p w14:paraId="34B0D9A9" w14:textId="77777777" w:rsidR="00382F76" w:rsidRDefault="00E87AF4">
      <w:pPr>
        <w:widowControl w:val="0"/>
      </w:pPr>
      <w:r>
        <w:t>\label{fig:tamper-proof}</w:t>
      </w:r>
    </w:p>
    <w:p w14:paraId="7F9B090C" w14:textId="77777777" w:rsidR="00382F76" w:rsidRDefault="00E87AF4">
      <w:pPr>
        <w:widowControl w:val="0"/>
      </w:pPr>
      <w:r>
        <w:t>\end{figure}</w:t>
      </w:r>
    </w:p>
    <w:p w14:paraId="79B71DB2" w14:textId="77777777" w:rsidR="00382F76" w:rsidRDefault="00382F76">
      <w:pPr>
        <w:widowControl w:val="0"/>
      </w:pPr>
    </w:p>
    <w:p w14:paraId="00FB3E1D" w14:textId="77777777" w:rsidR="00382F76" w:rsidRDefault="00E87AF4">
      <w:pPr>
        <w:widowControl w:val="0"/>
      </w:pPr>
      <w:r>
        <w:t>From now on, a legitimate vehicle $v_{c}$ may send messages to the network. Figure~\</w:t>
      </w:r>
      <w:proofErr w:type="gramStart"/>
      <w:r>
        <w:t>ref{</w:t>
      </w:r>
      <w:proofErr w:type="gramEnd"/>
      <w:r>
        <w:t>fig:msg-format} depicts the message format and its field goals. Each message is digitally signed with the $i^{th}$ $v_{c}$'s temporary private key ($k^{-}_{c,i}$), which aims at providing message authenticity and integrity; the \textit{event} field is the message's event type (e.g.</w:t>
      </w:r>
      <w:ins w:id="84" w:author="James Van Cott" w:date="2014-03-15T15:40:00Z">
        <w:r w:rsidR="007A003A">
          <w:t>,</w:t>
        </w:r>
      </w:ins>
      <w:del w:id="85" w:author="James Van Cott" w:date="2014-03-15T15:40:00Z">
        <w:r w:rsidDel="007A003A">
          <w:delText>:</w:delText>
        </w:r>
      </w:del>
      <w:r>
        <w:t xml:space="preserve"> beacon, accident warning etc.); $cert_{AS_{1,j}}$ is the (current) first level anonymity set digital certificate ($cert_{AS{1,j}} \in CERT^{t}_{AS_{c}}$) that the vehicle $v_{c}$ belongs to (this field allows one or more anonymity set digital certificates, as discussed in Section~\ref{sec:sybildetec}); $\sigma$ is the group signature of data \textit{d}, which allows privacy-preserving non-repudiation; $cert_{c, i}$ is the $i^{th}$ $v_{c}$'s public key digital certificate which also allows other vehicles to evaluate the correctness of the </w:t>
      </w:r>
      <w:commentRangeStart w:id="86"/>
      <w:r>
        <w:t>message</w:t>
      </w:r>
      <w:commentRangeEnd w:id="86"/>
      <w:r w:rsidR="00CA279C">
        <w:rPr>
          <w:rStyle w:val="CommentReference"/>
        </w:rPr>
        <w:commentReference w:id="86"/>
      </w:r>
      <w:ins w:id="87" w:author="James Van Cott" w:date="2014-03-15T15:44:00Z">
        <w:r w:rsidR="00CA279C">
          <w:t>’s</w:t>
        </w:r>
      </w:ins>
      <w:r>
        <w:t xml:space="preserve"> digital signature; and \textit{timestamp} is the time in which the vehicle $v_{c}$ signs the message, which aims to detect replay attacks.</w:t>
      </w:r>
    </w:p>
    <w:p w14:paraId="418A892B" w14:textId="77777777" w:rsidR="00382F76" w:rsidRDefault="00382F76">
      <w:pPr>
        <w:widowControl w:val="0"/>
      </w:pPr>
    </w:p>
    <w:p w14:paraId="7ABD1E05" w14:textId="77777777" w:rsidR="00382F76" w:rsidRDefault="00E87AF4">
      <w:pPr>
        <w:widowControl w:val="0"/>
      </w:pPr>
      <w:r>
        <w:t>\begin{figure*}[ht]</w:t>
      </w:r>
    </w:p>
    <w:p w14:paraId="4435A498" w14:textId="77777777" w:rsidR="00382F76" w:rsidRDefault="00E87AF4">
      <w:pPr>
        <w:widowControl w:val="0"/>
      </w:pPr>
      <w:r>
        <w:t>\centering</w:t>
      </w:r>
    </w:p>
    <w:p w14:paraId="58F841F2" w14:textId="77777777" w:rsidR="00382F76" w:rsidRDefault="00E87AF4">
      <w:pPr>
        <w:widowControl w:val="0"/>
      </w:pPr>
      <w:r>
        <w:t>\includegraphics[scale=.65]{figures/message-format.png}</w:t>
      </w:r>
    </w:p>
    <w:p w14:paraId="4706BBE0" w14:textId="77777777" w:rsidR="00382F76" w:rsidRDefault="00E87AF4">
      <w:pPr>
        <w:widowControl w:val="0"/>
      </w:pPr>
      <w:r>
        <w:t>\</w:t>
      </w:r>
      <w:proofErr w:type="gramStart"/>
      <w:r>
        <w:t>caption</w:t>
      </w:r>
      <w:proofErr w:type="gramEnd"/>
      <w:r>
        <w:t>{The format of beacon or event-driven messages and the field goals.}</w:t>
      </w:r>
    </w:p>
    <w:p w14:paraId="68626DD8" w14:textId="77777777" w:rsidR="00382F76" w:rsidRDefault="00E87AF4">
      <w:pPr>
        <w:widowControl w:val="0"/>
      </w:pPr>
      <w:r>
        <w:t>\label{fig:msg-format}</w:t>
      </w:r>
    </w:p>
    <w:p w14:paraId="231CDFC5" w14:textId="77777777" w:rsidR="00382F76" w:rsidRDefault="00E87AF4">
      <w:pPr>
        <w:widowControl w:val="0"/>
      </w:pPr>
      <w:r>
        <w:t xml:space="preserve">\end{figure*} </w:t>
      </w:r>
    </w:p>
    <w:p w14:paraId="25C15C6A" w14:textId="77777777" w:rsidR="00382F76" w:rsidRDefault="00382F76">
      <w:pPr>
        <w:widowControl w:val="0"/>
      </w:pPr>
    </w:p>
    <w:p w14:paraId="06030BCE" w14:textId="77777777" w:rsidR="00382F76" w:rsidRDefault="00E87AF4">
      <w:pPr>
        <w:widowControl w:val="0"/>
      </w:pPr>
      <w:r>
        <w:t>The multiple-pseudonym approach proposed herein may use any of the pseudonym change approaches available in the literature~\</w:t>
      </w:r>
      <w:proofErr w:type="gramStart"/>
      <w:r>
        <w:t>cite{</w:t>
      </w:r>
      <w:proofErr w:type="gramEnd"/>
      <w:r>
        <w:t xml:space="preserve">lu2012pseudonym, mix-zone-vanets, buttyan2007effectiveness, caravan, buttyan2009slow, mix-zone-motion}. However, the change of pseudonyms may imply a change on the current anonymity set digital certificates $CERT^{t}_{AS_{c}}$ that the vehicle $v_{c}$ must use. For instance, suppose that $v_{c}$ belongs to the following anonymity sets of 5 levels ($m = 5$): $AS_{c} = \{AS_{1,1}, AS_{1,3}, AS_{1,12}, AS_{1,22}, AS_{1,35}, AS_{2,5}, AS_{2,9}, AS_{2,18}, \newline AS_{2,23}, AS_{3,6}, AS_{3,15}, AS_{3,21}, AS_{4,9}, AS_{4,27}, AS_{4,32}, AS_{5,2}, \newline AS_{5,11}, </w:t>
      </w:r>
      <w:r>
        <w:lastRenderedPageBreak/>
        <w:t xml:space="preserve">AS_{5,23}, AS_{5,43}\}$. If $v_{c}$ is currently sending messages with pseudonym $cert_{c, 3} \in TK_{c}$  and its current anonymity set digital certificates are $CERT^{t_{1}}_{AS_{c}} = \{cert_{AS_{1, 3}}$, $cert_{AS_{2, 18}}$, $cert_{AS_{3, 6}}$, $cert_{AS_{4, 32}}$, $cert_{AS_{5, 23}}\}$, then the change from the pseudonym $cert_{c, 3}$ to $cert_{c, 4} \in TK_{c}$ requires a new subset $CERT^{t_{2}}_{AS_{c}}$ of anonymity set digital certificates. This approach aims </w:t>
      </w:r>
      <w:ins w:id="88" w:author="James Van Cott" w:date="2014-03-15T15:46:00Z">
        <w:r w:rsidR="00CA279C">
          <w:t>to</w:t>
        </w:r>
      </w:ins>
      <w:del w:id="89" w:author="James Van Cott" w:date="2014-03-15T15:46:00Z">
        <w:r w:rsidDel="00CA279C">
          <w:delText>at</w:delText>
        </w:r>
      </w:del>
      <w:r>
        <w:t xml:space="preserve"> avoid</w:t>
      </w:r>
      <w:del w:id="90" w:author="James Van Cott" w:date="2014-03-15T15:46:00Z">
        <w:r w:rsidDel="00CA279C">
          <w:delText>ing</w:delText>
        </w:r>
      </w:del>
      <w:r>
        <w:t xml:space="preserve"> pseudonym linkage, in which an eavesdropper is able to associate two or more pseudonyms that belong to the same vehicle in different time intervals. </w:t>
      </w:r>
    </w:p>
    <w:p w14:paraId="3DE88147" w14:textId="77777777" w:rsidR="00382F76" w:rsidRDefault="00382F76">
      <w:pPr>
        <w:widowControl w:val="0"/>
      </w:pPr>
    </w:p>
    <w:p w14:paraId="1BB4576A" w14:textId="77777777" w:rsidR="00382F76" w:rsidRDefault="00E87AF4">
      <w:pPr>
        <w:widowControl w:val="0"/>
      </w:pPr>
      <w:r>
        <w:t>For instance, suppose that two vehicles  $v_{A}$ and $v_{B}$ belong to the first level anonymity sets $AS_{1,2}$ and $AS_{1,3}$, respectively. Hence, their messages must include</w:t>
      </w:r>
      <w:del w:id="91" w:author="James Van Cott" w:date="2014-03-15T15:46:00Z">
        <w:r w:rsidDel="00CA279C">
          <w:delText>,</w:delText>
        </w:r>
      </w:del>
      <w:r>
        <w:t xml:space="preserve"> at least</w:t>
      </w:r>
      <w:del w:id="92" w:author="James Van Cott" w:date="2014-03-15T15:46:00Z">
        <w:r w:rsidDel="00CA279C">
          <w:delText>,</w:delText>
        </w:r>
      </w:del>
      <w:r>
        <w:t xml:space="preserve"> the digital certificates $cert_{AS_{1, 2}} \in CERT^{t1}_{AS_{A}}$ and $cert_{AS_{1, 3}} \in  CERT^{t1}_{AS_{B}}$, respectively. Now consider the following scenario depicted in Figure~\</w:t>
      </w:r>
      <w:proofErr w:type="gramStart"/>
      <w:r>
        <w:t>ref{</w:t>
      </w:r>
      <w:proofErr w:type="gramEnd"/>
      <w:r>
        <w:t>fig:pseudonymchangeslink}: both vehicles form a mix zone and start a pseudonym change process at time $t_{1}$. If vehicle $v_{A}$ changes the pseudonym $cert_{A,1} \in TK_{A}$ to $cert_{A, 2} \in TK_{A}$, $v_{B}$ changes from $cert_{B, 1}  \in TK_{B}$ to $cert_{B, 2}  \in TK_{B}$, but they also keep their current anonymity sets as $cert_{AS_{1, 2}}$ and $cert_{AS_{1, 3}}$ at time $t_{2}$ (i.e.: $CERT^{t2}_{AS_{A}} = CERT^{t1}_{AS_{A}}$ and $CERT^{t2}_{AS_{B}} = CERT^{t1}_{AS_{B}}$), then an eavesdropper may link both changes by analyzing the first level anonymity set digital certificates (i.e.: $cert_{AS_{1, 2}}$ and $cert_{AS_{1, 3}}$). On the other hand, if both vehicles also change their current anonymity set digital certificates at time $t_{2}$ ($CERT^{t1}_{AS_{A}} \neq CERT^{t2}_{AS_{A}}$ and $CERT^{t1}_{AS_{B}} \neq CERT^{t2}_{AS_{B}}$), then it is difficult to link new and previous pseudonyms.</w:t>
      </w:r>
    </w:p>
    <w:p w14:paraId="708A3015" w14:textId="77777777" w:rsidR="00382F76" w:rsidRDefault="00382F76">
      <w:pPr>
        <w:widowControl w:val="0"/>
      </w:pPr>
    </w:p>
    <w:p w14:paraId="006386C6" w14:textId="77777777" w:rsidR="00382F76" w:rsidRDefault="00E87AF4">
      <w:pPr>
        <w:widowControl w:val="0"/>
      </w:pPr>
      <w:r>
        <w:t>\begin{figure}[ht]</w:t>
      </w:r>
    </w:p>
    <w:p w14:paraId="05361833" w14:textId="77777777" w:rsidR="00382F76" w:rsidRDefault="00E87AF4">
      <w:pPr>
        <w:widowControl w:val="0"/>
      </w:pPr>
      <w:r>
        <w:t>\centering</w:t>
      </w:r>
    </w:p>
    <w:p w14:paraId="074B0DD6" w14:textId="77777777" w:rsidR="00382F76" w:rsidRDefault="00E87AF4">
      <w:pPr>
        <w:widowControl w:val="0"/>
      </w:pPr>
      <w:r>
        <w:t>\includegraphics[scale=.43]{figures/cenario-mudanca-pseud-1-en.png}</w:t>
      </w:r>
    </w:p>
    <w:p w14:paraId="655E7A28" w14:textId="77777777" w:rsidR="00382F76" w:rsidRDefault="00E87AF4">
      <w:pPr>
        <w:widowControl w:val="0"/>
      </w:pPr>
      <w:r>
        <w:t>\caption{An eavesdropper may link old and new pseudonyms if vehicles do not change their current anonymity set digital certificates during the change of pseudonyms.}</w:t>
      </w:r>
    </w:p>
    <w:p w14:paraId="74813904" w14:textId="77777777" w:rsidR="00382F76" w:rsidRDefault="00E87AF4">
      <w:pPr>
        <w:widowControl w:val="0"/>
      </w:pPr>
      <w:r>
        <w:t>\label{fig:pseudonymchangeslink}</w:t>
      </w:r>
    </w:p>
    <w:p w14:paraId="1C7546F1" w14:textId="77777777" w:rsidR="00382F76" w:rsidRDefault="00E87AF4">
      <w:pPr>
        <w:widowControl w:val="0"/>
      </w:pPr>
      <w:r>
        <w:t xml:space="preserve">\end{figure} </w:t>
      </w:r>
    </w:p>
    <w:p w14:paraId="5A2F4206" w14:textId="77777777" w:rsidR="00382F76" w:rsidRDefault="00382F76">
      <w:pPr>
        <w:widowControl w:val="0"/>
      </w:pPr>
    </w:p>
    <w:p w14:paraId="6204BC0A" w14:textId="77777777" w:rsidR="00382F76" w:rsidRDefault="00E87AF4">
      <w:pPr>
        <w:widowControl w:val="0"/>
      </w:pPr>
      <w:r>
        <w:t>The TPD will not change the current subset from $CERT^{t}_{AS_{c}}$ to $CERT^{t+1}_{AS_{c}}$ if the last change occurred in a time less than $\tau$ units of time. This decision helps to avoid \textit{sybil} attacks, which comprise</w:t>
      </w:r>
      <w:del w:id="93" w:author="James Van Cott" w:date="2014-03-15T15:48:00Z">
        <w:r w:rsidDel="00CA279C">
          <w:delText>s</w:delText>
        </w:r>
      </w:del>
      <w:r>
        <w:t xml:space="preserve"> the third phase of the \protocolname~protocol and is discussed on the next section.</w:t>
      </w:r>
    </w:p>
    <w:p w14:paraId="6AAEBFFF" w14:textId="77777777" w:rsidR="00382F76" w:rsidRDefault="00382F76">
      <w:pPr>
        <w:widowControl w:val="0"/>
      </w:pPr>
    </w:p>
    <w:p w14:paraId="4D0876D9" w14:textId="77777777" w:rsidR="00382F76" w:rsidRDefault="00382F76">
      <w:pPr>
        <w:widowControl w:val="0"/>
      </w:pPr>
    </w:p>
    <w:p w14:paraId="58C43B2C" w14:textId="77777777" w:rsidR="00382F76" w:rsidRDefault="00E87AF4">
      <w:pPr>
        <w:widowControl w:val="0"/>
      </w:pPr>
      <w:r>
        <w:t>\subsection{The \textit{Sybil} Attack Detection (Phase 3)}</w:t>
      </w:r>
    </w:p>
    <w:p w14:paraId="7B1EE6BD" w14:textId="77777777" w:rsidR="00382F76" w:rsidRDefault="00E87AF4">
      <w:pPr>
        <w:widowControl w:val="0"/>
      </w:pPr>
      <w:r>
        <w:t>\label{sec:sybildetec}</w:t>
      </w:r>
    </w:p>
    <w:p w14:paraId="6B86E61B" w14:textId="77777777" w:rsidR="00382F76" w:rsidRDefault="00382F76">
      <w:pPr>
        <w:widowControl w:val="0"/>
      </w:pPr>
    </w:p>
    <w:p w14:paraId="313686FB" w14:textId="77777777" w:rsidR="00382F76" w:rsidRDefault="00E87AF4">
      <w:pPr>
        <w:widowControl w:val="0"/>
      </w:pPr>
      <w:r>
        <w:t xml:space="preserve">The third phase of the \protocolname~protocol is the \textit{sybil} attack detection itself. A \textit{sybil} attack may be </w:t>
      </w:r>
      <w:commentRangeStart w:id="94"/>
      <w:r>
        <w:t>explored</w:t>
      </w:r>
      <w:commentRangeEnd w:id="94"/>
      <w:r w:rsidR="001862FA">
        <w:rPr>
          <w:rStyle w:val="CommentReference"/>
        </w:rPr>
        <w:commentReference w:id="94"/>
      </w:r>
      <w:r>
        <w:t xml:space="preserve"> from malicious users that modify their vehicles to launch the attack. The \textit{sybil} attack is defined as follows:</w:t>
      </w:r>
    </w:p>
    <w:p w14:paraId="13E517B0" w14:textId="77777777" w:rsidR="00382F76" w:rsidRDefault="00382F76">
      <w:pPr>
        <w:widowControl w:val="0"/>
      </w:pPr>
    </w:p>
    <w:p w14:paraId="56CA7FDF" w14:textId="77777777" w:rsidR="00382F76" w:rsidRDefault="00E87AF4">
      <w:pPr>
        <w:widowControl w:val="0"/>
      </w:pPr>
      <w:r>
        <w:t>\begin{definition}</w:t>
      </w:r>
    </w:p>
    <w:p w14:paraId="31986C0C" w14:textId="77777777" w:rsidR="00382F76" w:rsidRDefault="00E87AF4">
      <w:pPr>
        <w:widowControl w:val="0"/>
      </w:pPr>
      <w:r>
        <w:t>\label{def:sybil-event}</w:t>
      </w:r>
    </w:p>
    <w:p w14:paraId="3F75E0A0" w14:textId="77777777" w:rsidR="00382F76" w:rsidRDefault="00E87AF4">
      <w:pPr>
        <w:widowControl w:val="0"/>
      </w:pPr>
      <w:r>
        <w:t>In the sybil attack, a vehicle uses multiple identities to disseminate the same false event. This vehicle is so called</w:t>
      </w:r>
      <w:ins w:id="95" w:author="James Van Cott" w:date="2014-03-16T10:39:00Z">
        <w:r w:rsidR="001862FA">
          <w:t xml:space="preserve"> the</w:t>
        </w:r>
      </w:ins>
      <w:r>
        <w:t xml:space="preserve"> sybil vehicle or </w:t>
      </w:r>
      <w:ins w:id="96" w:author="James Van Cott" w:date="2014-03-16T10:40:00Z">
        <w:r w:rsidR="001862FA">
          <w:t xml:space="preserve">the </w:t>
        </w:r>
      </w:ins>
      <w:r>
        <w:t>sybil node.</w:t>
      </w:r>
    </w:p>
    <w:p w14:paraId="283732EB" w14:textId="77777777" w:rsidR="00382F76" w:rsidRDefault="00E87AF4">
      <w:pPr>
        <w:widowControl w:val="0"/>
      </w:pPr>
      <w:r>
        <w:t>\end{definition}</w:t>
      </w:r>
    </w:p>
    <w:p w14:paraId="68A91E36" w14:textId="77777777" w:rsidR="00382F76" w:rsidRDefault="00382F76">
      <w:pPr>
        <w:widowControl w:val="0"/>
      </w:pPr>
    </w:p>
    <w:p w14:paraId="3AF8EA57" w14:textId="77777777" w:rsidR="00382F76" w:rsidRDefault="00E87AF4">
      <w:pPr>
        <w:widowControl w:val="0"/>
      </w:pPr>
      <w:r>
        <w:t xml:space="preserve">In VANETs, vehicles disseminate events in order to provide vehicular safety applications. Examples may include accident reporting, </w:t>
      </w:r>
      <w:commentRangeStart w:id="97"/>
      <w:ins w:id="98" w:author="James Van Cott" w:date="2014-03-16T10:40:00Z">
        <w:r w:rsidR="001862FA">
          <w:t xml:space="preserve">an approaching </w:t>
        </w:r>
      </w:ins>
      <w:r>
        <w:t>safety vehicle</w:t>
      </w:r>
      <w:ins w:id="99" w:author="James Van Cott" w:date="2014-03-16T10:41:00Z">
        <w:r w:rsidR="001862FA">
          <w:t xml:space="preserve"> </w:t>
        </w:r>
      </w:ins>
      <w:del w:id="100" w:author="James Van Cott" w:date="2014-03-16T10:41:00Z">
        <w:r w:rsidDel="001862FA">
          <w:delText xml:space="preserve"> </w:delText>
        </w:r>
      </w:del>
      <w:commentRangeEnd w:id="97"/>
      <w:r w:rsidR="001862FA">
        <w:rPr>
          <w:rStyle w:val="CommentReference"/>
        </w:rPr>
        <w:commentReference w:id="97"/>
      </w:r>
      <w:del w:id="101" w:author="James Van Cott" w:date="2014-03-16T10:41:00Z">
        <w:r w:rsidDel="001862FA">
          <w:delText>approaching</w:delText>
        </w:r>
      </w:del>
      <w:r>
        <w:t>,</w:t>
      </w:r>
      <w:ins w:id="102" w:author="James Van Cott" w:date="2014-03-16T10:40:00Z">
        <w:r w:rsidR="001862FA">
          <w:t xml:space="preserve"> and</w:t>
        </w:r>
      </w:ins>
      <w:r>
        <w:t xml:space="preserve"> electronic emergency braking warnings, to name a few. These events are classified as sporadic events. Beacon messages, which allow vehicles to perceive and predict the kinematics of other vehicles, may also be an event and are classified as periodic events. An event is defined as follows:</w:t>
      </w:r>
    </w:p>
    <w:p w14:paraId="7A42D495" w14:textId="77777777" w:rsidR="00382F76" w:rsidRDefault="00382F76">
      <w:pPr>
        <w:widowControl w:val="0"/>
      </w:pPr>
    </w:p>
    <w:p w14:paraId="70E2552E" w14:textId="77777777" w:rsidR="00382F76" w:rsidRDefault="00E87AF4">
      <w:pPr>
        <w:widowControl w:val="0"/>
      </w:pPr>
      <w:r>
        <w:t>\begin{definition}</w:t>
      </w:r>
    </w:p>
    <w:p w14:paraId="35EACC0F" w14:textId="77777777" w:rsidR="00382F76" w:rsidRDefault="00E87AF4">
      <w:pPr>
        <w:widowControl w:val="0"/>
      </w:pPr>
      <w:r>
        <w:t>\label{def:event}</w:t>
      </w:r>
    </w:p>
    <w:p w14:paraId="0BA32927" w14:textId="77777777" w:rsidR="00382F76" w:rsidRDefault="00E87AF4">
      <w:pPr>
        <w:widowControl w:val="0"/>
      </w:pPr>
      <w:r>
        <w:t>An event, as defined in~\</w:t>
      </w:r>
      <w:proofErr w:type="gramStart"/>
      <w:r>
        <w:t>cite{</w:t>
      </w:r>
      <w:proofErr w:type="gramEnd"/>
      <w:r>
        <w:t>p2dap2}, is represented as a tuple $\langle evt, l, t \rangle$, where \textit{evt} is the event type, \textit{l} and \textit{t} are the location and the time interval in which the event occurred, respectively.</w:t>
      </w:r>
    </w:p>
    <w:p w14:paraId="0D6E7E82" w14:textId="77777777" w:rsidR="00382F76" w:rsidRDefault="00E87AF4">
      <w:pPr>
        <w:widowControl w:val="0"/>
      </w:pPr>
      <w:r>
        <w:t>\end{definition}</w:t>
      </w:r>
    </w:p>
    <w:p w14:paraId="62F803B0" w14:textId="77777777" w:rsidR="00382F76" w:rsidRDefault="00382F76">
      <w:pPr>
        <w:widowControl w:val="0"/>
      </w:pPr>
    </w:p>
    <w:p w14:paraId="5FB25532" w14:textId="77777777" w:rsidR="00382F76" w:rsidRDefault="00E87AF4">
      <w:pPr>
        <w:widowControl w:val="0"/>
      </w:pPr>
      <w:r>
        <w:t>The privacy-preserving \</w:t>
      </w:r>
      <w:proofErr w:type="gramStart"/>
      <w:r>
        <w:t>textit{</w:t>
      </w:r>
      <w:proofErr w:type="gramEnd"/>
      <w:r>
        <w:t>sybil} detection phase explores the multilevel anonymity set architecture (described in Section~ \ref{sec:phase1}) to detect \textit{sybil} attacks from beacon and event-driven messages. In short, the properties 1 to 3 provide privacy control, while property 4 allows the \textit{sybil} detection process. The basic detection concept is as follows: any two or more messages with different pseudonyms, which disseminate the same event, cannot include the same subset of anonymity set digital certificates. Hence, during a \</w:t>
      </w:r>
      <w:proofErr w:type="gramStart"/>
      <w:r>
        <w:t>textit{</w:t>
      </w:r>
      <w:proofErr w:type="gramEnd"/>
      <w:r>
        <w:t xml:space="preserve">sybil} attack, the system must evaluate the Equation~\ref{eq:sybil-detection}, where $V_{l}$ is the set of vehicles in the transmission range in a given location \textit{l}.  </w:t>
      </w:r>
    </w:p>
    <w:p w14:paraId="577B4C55" w14:textId="77777777" w:rsidR="00382F76" w:rsidRDefault="00382F76">
      <w:pPr>
        <w:widowControl w:val="0"/>
      </w:pPr>
    </w:p>
    <w:p w14:paraId="302C4BAC" w14:textId="77777777" w:rsidR="00382F76" w:rsidRDefault="00E87AF4">
      <w:pPr>
        <w:widowControl w:val="0"/>
      </w:pPr>
      <w:r>
        <w:t>In beaconing-like messages, as long as a vehicle $v_{c}$ receives messages from other vehicles $v_{i}$ in a given location \textit{l} ($v_{i}, v_{c} \in V_{l}, 0 \le i \le |V_{l}|$), $v_{c}$ must check if these messages have different sets of anonymity set digital certificates. On the other hand, if any vehicle $v_{c}$ receives beacon messages from vehicles $v_{i}$ that include the same subset of anonymity set digital certificates, then vehicles $v_{c}$ and $v_{i}$ gradually attach, into the beacon messages, the digital certificate of the next deeper anonymity set until the Equation~\</w:t>
      </w:r>
      <w:proofErr w:type="gramStart"/>
      <w:r>
        <w:t>ref{</w:t>
      </w:r>
      <w:proofErr w:type="gramEnd"/>
      <w:r>
        <w:t>eq:sybil-detection} is satisfied</w:t>
      </w:r>
      <w:del w:id="103" w:author="James Van Cott" w:date="2014-03-16T10:44:00Z">
        <w:r w:rsidDel="001862FA">
          <w:delText>,</w:delText>
        </w:r>
      </w:del>
      <w:r>
        <w:t xml:space="preserve"> </w:t>
      </w:r>
      <w:del w:id="104" w:author="James Van Cott" w:date="2014-03-16T10:44:00Z">
        <w:r w:rsidDel="001862FA">
          <w:delText>that is,</w:delText>
        </w:r>
      </w:del>
      <w:ins w:id="105" w:author="James Van Cott" w:date="2014-03-16T10:44:00Z">
        <w:r w:rsidR="001862FA">
          <w:t>where</w:t>
        </w:r>
      </w:ins>
      <w:r>
        <w:t xml:space="preserve"> all messages are distinguishable among each other.</w:t>
      </w:r>
    </w:p>
    <w:p w14:paraId="2E5FC374" w14:textId="77777777" w:rsidR="00382F76" w:rsidRDefault="00382F76">
      <w:pPr>
        <w:widowControl w:val="0"/>
      </w:pPr>
    </w:p>
    <w:p w14:paraId="2AD9F4EF" w14:textId="77777777" w:rsidR="00382F76" w:rsidRDefault="00E87AF4">
      <w:pPr>
        <w:widowControl w:val="0"/>
      </w:pPr>
      <w:r>
        <w:t xml:space="preserve">For instance, consider that vehicles $v_{a}$, $v_{b}$ and $v_{e}$ belong, among other anonymity sets, to the following anonymity sets for 5 levels ($m = 5$), respectively: $AS_{a}$ = \{$AS_{1,2}$, $AS_{2,4}$, $AS_{3,2}$, $AS_{4,4}$, $AS_{5,1}$\}, $AS_{b}$ = \{$AS_{1,3}$, $AS_{2,4}$, $AS_{3,7}$, $AS_{4,6}$, $AS_{5,2}$\} and $AS_{e}$ = \{$AS_{1,3}$, $AS_{2,4}$, $AS_{3,5}$, $AS_{4,6}$, $AS_{5,8}$\}. Thus, each vehicle also stores its current anonymity set </w:t>
      </w:r>
      <w:r>
        <w:lastRenderedPageBreak/>
        <w:t>digital certificates as $CERT^{t}_{AS_{a}}$ = \{$cert_{AS_{1,2}}$, $cert_{AS_{2,4}}$, $cert_{AS_{3,2}}$, $cert_{AS_{4,4}}$, $cert_{AS_{5,1}}$\}, $CERT^{t}_{AS_{b}}$ = \{$cert_{AS_{1,3}}$,  $cert_{AS_{2,4}}$, $cert_{AS_{3,7}}$, $cert_{AS_{4,6}}$, $cert_{AS_{5,2}}$\}, $CERT^{t}_{AS_{e}}$ = \{$cert_{AS_{1,3}}$, $cert_{AS_{2,4}}$, $cert_{AS_{3,5}}$, $cert_{AS_{4,6}}$, $cert_{AS_{5,8}}$\}. Moreover, suppose that the vehicles also store \</w:t>
      </w:r>
      <w:proofErr w:type="gramStart"/>
      <w:r>
        <w:t>textit{</w:t>
      </w:r>
      <w:proofErr w:type="gramEnd"/>
      <w:r>
        <w:t xml:space="preserve">w} temporary key pairs $TK_{a}$, $TK_{b}$ and $TK_{e}$. </w:t>
      </w:r>
    </w:p>
    <w:p w14:paraId="06964CB8" w14:textId="77777777" w:rsidR="00382F76" w:rsidRDefault="00382F76">
      <w:pPr>
        <w:widowControl w:val="0"/>
      </w:pPr>
    </w:p>
    <w:p w14:paraId="4F09E4CB" w14:textId="77777777" w:rsidR="00382F76" w:rsidRDefault="00E87AF4">
      <w:pPr>
        <w:widowControl w:val="0"/>
      </w:pPr>
      <w:r>
        <w:t>Consider the scenario depicted in Figure~\ref{fig:sybil2} and also suppose that vehicles $v_{a}$ and $v_{b}$ periodically send beacon messages with identities $cert_{a, 1} \in TK_{a}$ and $cert_{b, 1} \in TK_{b}$. Listing 2 describes the beacon messages, where $sp_{v}$, $pos_{v}$ and $dir_{v}$ are the current speed, position</w:t>
      </w:r>
      <w:ins w:id="106" w:author="James Van Cott" w:date="2014-03-16T10:45:00Z">
        <w:r w:rsidR="001862FA">
          <w:t>,</w:t>
        </w:r>
      </w:ins>
      <w:r>
        <w:t xml:space="preserve"> and direction of vehicle \</w:t>
      </w:r>
      <w:proofErr w:type="gramStart"/>
      <w:r>
        <w:t>textit{</w:t>
      </w:r>
      <w:proofErr w:type="gramEnd"/>
      <w:r>
        <w:t>v}.</w:t>
      </w:r>
    </w:p>
    <w:p w14:paraId="499B1131" w14:textId="77777777" w:rsidR="00382F76" w:rsidRDefault="00382F76">
      <w:pPr>
        <w:widowControl w:val="0"/>
      </w:pPr>
    </w:p>
    <w:p w14:paraId="5CEF6FA6" w14:textId="77777777" w:rsidR="00382F76" w:rsidRDefault="00E87AF4">
      <w:pPr>
        <w:widowControl w:val="0"/>
      </w:pPr>
      <w:r>
        <w:t>\begin{lstlisting}[mathescape]</w:t>
      </w:r>
    </w:p>
    <w:p w14:paraId="689B0DE4" w14:textId="77777777" w:rsidR="00382F76" w:rsidRDefault="00E87AF4">
      <w:pPr>
        <w:widowControl w:val="0"/>
      </w:pPr>
      <w:r>
        <w:t xml:space="preserve">A: $Sign(k^{-}_{a,1}, m)$ = $\langle$beacon, ($cert_{AS_{1,2}}$), $\sigma = Sign(gpk, gsk_{a}, d)$, </w:t>
      </w:r>
    </w:p>
    <w:p w14:paraId="1F70D4D3" w14:textId="77777777" w:rsidR="00382F76" w:rsidRDefault="00E87AF4">
      <w:pPr>
        <w:widowControl w:val="0"/>
      </w:pPr>
      <w:r>
        <w:t>$</w:t>
      </w:r>
      <w:proofErr w:type="gramStart"/>
      <w:r>
        <w:t>d</w:t>
      </w:r>
      <w:proofErr w:type="gramEnd"/>
      <w:r>
        <w:t xml:space="preserve"> = \{sp_{a}, pos_{a}, dir_{a}\}, cert_{a, 1} \rangle$</w:t>
      </w:r>
    </w:p>
    <w:p w14:paraId="46A152D5" w14:textId="77777777" w:rsidR="00382F76" w:rsidRDefault="00E87AF4">
      <w:pPr>
        <w:widowControl w:val="0"/>
      </w:pPr>
      <w:r>
        <w:t xml:space="preserve">B: $Sign(k^{-}_{b,1}, m)$ = $\langle$beacon, ($cert_{AS_{1,3}}$), $\sigma = Sign(gpk, gsk_{b}, d)$, </w:t>
      </w:r>
    </w:p>
    <w:p w14:paraId="35F3875A" w14:textId="77777777" w:rsidR="00382F76" w:rsidRDefault="00E87AF4">
      <w:pPr>
        <w:widowControl w:val="0"/>
      </w:pPr>
      <w:r>
        <w:t>$</w:t>
      </w:r>
      <w:proofErr w:type="gramStart"/>
      <w:r>
        <w:t>d</w:t>
      </w:r>
      <w:proofErr w:type="gramEnd"/>
      <w:r>
        <w:t xml:space="preserve"> = \{sp_{b}, pos_{b}, dir_{b}\}, cert_{b, 1} \rangle$</w:t>
      </w:r>
    </w:p>
    <w:p w14:paraId="5A9C5698" w14:textId="77777777" w:rsidR="00382F76" w:rsidRDefault="00E87AF4">
      <w:pPr>
        <w:widowControl w:val="0"/>
      </w:pPr>
      <w:r>
        <w:t>\end{lstlisting}</w:t>
      </w:r>
    </w:p>
    <w:p w14:paraId="3AB2E953" w14:textId="77777777" w:rsidR="00382F76" w:rsidRDefault="00E87AF4">
      <w:pPr>
        <w:widowControl w:val="0"/>
      </w:pPr>
      <w:r>
        <w:t>\vspace{-5mm}</w:t>
      </w:r>
    </w:p>
    <w:p w14:paraId="7CADE266" w14:textId="77777777" w:rsidR="00382F76" w:rsidRDefault="00E87AF4">
      <w:pPr>
        <w:widowControl w:val="0"/>
      </w:pPr>
      <w:r>
        <w:t>\scriptsize</w:t>
      </w:r>
    </w:p>
    <w:p w14:paraId="35D36DAC" w14:textId="77777777" w:rsidR="00382F76" w:rsidRDefault="00E87AF4">
      <w:pPr>
        <w:widowControl w:val="0"/>
      </w:pPr>
      <w:r>
        <w:t>\vspace{3mm}</w:t>
      </w:r>
    </w:p>
    <w:p w14:paraId="0B233AD3" w14:textId="77777777" w:rsidR="00382F76" w:rsidRDefault="00E87AF4">
      <w:pPr>
        <w:widowControl w:val="0"/>
      </w:pPr>
      <w:r>
        <w:t>\</w:t>
      </w:r>
      <w:proofErr w:type="gramStart"/>
      <w:r>
        <w:t>textbf</w:t>
      </w:r>
      <w:proofErr w:type="gramEnd"/>
      <w:r>
        <w:t>{Listing 2: Vehicles $v_{a}$ and $v_{b}$ send beacon messages.}</w:t>
      </w:r>
    </w:p>
    <w:p w14:paraId="6194743C" w14:textId="77777777" w:rsidR="00382F76" w:rsidRDefault="00E87AF4">
      <w:pPr>
        <w:widowControl w:val="0"/>
      </w:pPr>
      <w:r>
        <w:t>\vspace{1mm}</w:t>
      </w:r>
    </w:p>
    <w:p w14:paraId="173C1BDC" w14:textId="77777777" w:rsidR="00382F76" w:rsidRDefault="00E87AF4">
      <w:pPr>
        <w:widowControl w:val="0"/>
      </w:pPr>
      <w:r>
        <w:t>\normalsize</w:t>
      </w:r>
    </w:p>
    <w:p w14:paraId="78057646" w14:textId="77777777" w:rsidR="00382F76" w:rsidRDefault="00382F76">
      <w:pPr>
        <w:widowControl w:val="0"/>
      </w:pPr>
    </w:p>
    <w:p w14:paraId="049753D8" w14:textId="77777777" w:rsidR="00382F76" w:rsidRDefault="00E87AF4">
      <w:pPr>
        <w:widowControl w:val="0"/>
      </w:pPr>
      <w:r>
        <w:t>Now suppose that vehicle $v_{e}$ is a \</w:t>
      </w:r>
      <w:proofErr w:type="gramStart"/>
      <w:r>
        <w:t>textit{</w:t>
      </w:r>
      <w:proofErr w:type="gramEnd"/>
      <w:r>
        <w:t xml:space="preserve">sybil} node and alternately </w:t>
      </w:r>
    </w:p>
    <w:p w14:paraId="3C78350C" w14:textId="77777777" w:rsidR="00382F76" w:rsidRDefault="00E87AF4">
      <w:pPr>
        <w:widowControl w:val="0"/>
      </w:pPr>
      <w:proofErr w:type="gramStart"/>
      <w:r>
        <w:t>also</w:t>
      </w:r>
      <w:proofErr w:type="gramEnd"/>
      <w:r>
        <w:t xml:space="preserve"> keeps sending the following beacon messages with 3 different identities $cert_{e, 1}$, $cert_{e, 2}$, $cert_{e, 3} \in TK_{e}$:</w:t>
      </w:r>
    </w:p>
    <w:p w14:paraId="6A97F44F" w14:textId="77777777" w:rsidR="00382F76" w:rsidRDefault="00382F76">
      <w:pPr>
        <w:widowControl w:val="0"/>
      </w:pPr>
    </w:p>
    <w:p w14:paraId="62846A91" w14:textId="77777777" w:rsidR="00382F76" w:rsidRDefault="00E87AF4">
      <w:pPr>
        <w:widowControl w:val="0"/>
      </w:pPr>
      <w:r>
        <w:t>\begin{lstlisting}[mathescape]</w:t>
      </w:r>
    </w:p>
    <w:p w14:paraId="0CF91DC9" w14:textId="77777777" w:rsidR="00382F76" w:rsidRDefault="00E87AF4">
      <w:pPr>
        <w:widowControl w:val="0"/>
      </w:pPr>
      <w:r>
        <w:t xml:space="preserve">E: $Sign(k^{-}_{e,1}, m)$ = $\langle$beacon, ($cert_{AS_{1,3}}$), $\sigma = Sign(gpk, gsk_{e}, d)$, </w:t>
      </w:r>
    </w:p>
    <w:p w14:paraId="4BF86B14" w14:textId="77777777" w:rsidR="00382F76" w:rsidRDefault="00E87AF4">
      <w:pPr>
        <w:widowControl w:val="0"/>
      </w:pPr>
      <w:r>
        <w:t>$</w:t>
      </w:r>
      <w:proofErr w:type="gramStart"/>
      <w:r>
        <w:t>d</w:t>
      </w:r>
      <w:proofErr w:type="gramEnd"/>
      <w:r>
        <w:t xml:space="preserve"> = \{sp_{e}, pos_{e}, dir_{e}\}, cert_{e, 1} \rangle$</w:t>
      </w:r>
    </w:p>
    <w:p w14:paraId="1430CDE9" w14:textId="77777777" w:rsidR="00382F76" w:rsidRDefault="00E87AF4">
      <w:pPr>
        <w:widowControl w:val="0"/>
      </w:pPr>
      <w:r>
        <w:t xml:space="preserve">$E_{1}$: $Sign(k^{-}_{e,2}, m)$ = $\langle$beacon, ($cert_{AS_{1,3}}$), $\sigma = Sign(gpk, gsk_{e}, d)$, </w:t>
      </w:r>
    </w:p>
    <w:p w14:paraId="2F582FD9" w14:textId="77777777" w:rsidR="00382F76" w:rsidRDefault="00E87AF4">
      <w:pPr>
        <w:widowControl w:val="0"/>
      </w:pPr>
      <w:r>
        <w:t>$</w:t>
      </w:r>
      <w:proofErr w:type="gramStart"/>
      <w:r>
        <w:t>d</w:t>
      </w:r>
      <w:proofErr w:type="gramEnd"/>
      <w:r>
        <w:t xml:space="preserve"> = \{sp_{e}, pos_{e}, dir_{e}\}, cert_{e, 2} \rangle$</w:t>
      </w:r>
    </w:p>
    <w:p w14:paraId="65306741" w14:textId="77777777" w:rsidR="00382F76" w:rsidRDefault="00E87AF4">
      <w:pPr>
        <w:widowControl w:val="0"/>
      </w:pPr>
      <w:r>
        <w:t xml:space="preserve">$E_{2}$: $Sign(k^{-}_{e,3}, m)$ = $\langle$beacon, ($cert_{AS_{1,3}}$), $\sigma = Sign(gpk, gsk_{e}, d)$, </w:t>
      </w:r>
    </w:p>
    <w:p w14:paraId="0CF61723" w14:textId="77777777" w:rsidR="00382F76" w:rsidRDefault="00E87AF4">
      <w:pPr>
        <w:widowControl w:val="0"/>
      </w:pPr>
      <w:r>
        <w:t>$</w:t>
      </w:r>
      <w:proofErr w:type="gramStart"/>
      <w:r>
        <w:t>d</w:t>
      </w:r>
      <w:proofErr w:type="gramEnd"/>
      <w:r>
        <w:t xml:space="preserve"> = \{sp_{e}, pos_{e}, dir_{e}\}, cert_{e, 3} \rangle$</w:t>
      </w:r>
    </w:p>
    <w:p w14:paraId="57E24A1E" w14:textId="77777777" w:rsidR="00382F76" w:rsidRDefault="00E87AF4">
      <w:pPr>
        <w:widowControl w:val="0"/>
      </w:pPr>
      <w:r>
        <w:t>\end{lstlisting}</w:t>
      </w:r>
    </w:p>
    <w:p w14:paraId="1F4247C7" w14:textId="77777777" w:rsidR="00382F76" w:rsidRDefault="00E87AF4">
      <w:pPr>
        <w:widowControl w:val="0"/>
      </w:pPr>
      <w:r>
        <w:t>\vspace{-5mm}</w:t>
      </w:r>
    </w:p>
    <w:p w14:paraId="4CC85FD4" w14:textId="77777777" w:rsidR="00382F76" w:rsidRDefault="00E87AF4">
      <w:pPr>
        <w:widowControl w:val="0"/>
      </w:pPr>
      <w:r>
        <w:t>\scriptsize</w:t>
      </w:r>
    </w:p>
    <w:p w14:paraId="3E112D3F" w14:textId="77777777" w:rsidR="00382F76" w:rsidRDefault="00E87AF4">
      <w:pPr>
        <w:widowControl w:val="0"/>
      </w:pPr>
      <w:r>
        <w:lastRenderedPageBreak/>
        <w:t>\vspace{3mm}</w:t>
      </w:r>
    </w:p>
    <w:p w14:paraId="34018C93" w14:textId="77777777" w:rsidR="00382F76" w:rsidRDefault="00E87AF4">
      <w:pPr>
        <w:widowControl w:val="0"/>
      </w:pPr>
      <w:r>
        <w:t>\</w:t>
      </w:r>
      <w:proofErr w:type="gramStart"/>
      <w:r>
        <w:t>textbf</w:t>
      </w:r>
      <w:proofErr w:type="gramEnd"/>
      <w:r>
        <w:t>{Listing 3: \textit{Sybil} vehicle $v_{e}$ sends beacon messages with multiple identities.}</w:t>
      </w:r>
    </w:p>
    <w:p w14:paraId="3A7AB034" w14:textId="77777777" w:rsidR="00382F76" w:rsidRDefault="00E87AF4">
      <w:pPr>
        <w:widowControl w:val="0"/>
      </w:pPr>
      <w:r>
        <w:t>\vspace{1mm}</w:t>
      </w:r>
    </w:p>
    <w:p w14:paraId="0FC69BB4" w14:textId="77777777" w:rsidR="00382F76" w:rsidRDefault="00E87AF4">
      <w:pPr>
        <w:widowControl w:val="0"/>
      </w:pPr>
      <w:r>
        <w:t>\normalsize</w:t>
      </w:r>
    </w:p>
    <w:p w14:paraId="514FEF94" w14:textId="77777777" w:rsidR="00382F76" w:rsidRDefault="00382F76">
      <w:pPr>
        <w:widowControl w:val="0"/>
      </w:pPr>
    </w:p>
    <w:p w14:paraId="02A6DA89" w14:textId="77777777" w:rsidR="00382F76" w:rsidRDefault="00E87AF4">
      <w:pPr>
        <w:widowControl w:val="0"/>
      </w:pPr>
      <w:r>
        <w:t>\begin{figure}[ht]</w:t>
      </w:r>
    </w:p>
    <w:p w14:paraId="561A5E1C" w14:textId="77777777" w:rsidR="00382F76" w:rsidRDefault="00E87AF4">
      <w:pPr>
        <w:widowControl w:val="0"/>
      </w:pPr>
      <w:r>
        <w:t>\centering</w:t>
      </w:r>
    </w:p>
    <w:p w14:paraId="4C9935AF" w14:textId="77777777" w:rsidR="00382F76" w:rsidRDefault="00E87AF4">
      <w:pPr>
        <w:widowControl w:val="0"/>
      </w:pPr>
      <w:r>
        <w:t>\includegraphics[width=3.5in, height=.8in]{figures/cenario-sybil-5-en.png}</w:t>
      </w:r>
    </w:p>
    <w:p w14:paraId="2CAD5F6E" w14:textId="77777777" w:rsidR="00382F76" w:rsidRDefault="00E87AF4">
      <w:pPr>
        <w:widowControl w:val="0"/>
      </w:pPr>
      <w:r>
        <w:t>\caption{Sybil vehicle E sends three different beacon messages with three identities.}</w:t>
      </w:r>
    </w:p>
    <w:p w14:paraId="1232C52C" w14:textId="77777777" w:rsidR="00382F76" w:rsidRDefault="00E87AF4">
      <w:pPr>
        <w:widowControl w:val="0"/>
      </w:pPr>
      <w:r>
        <w:t>\label{fig:sybil2}</w:t>
      </w:r>
    </w:p>
    <w:p w14:paraId="40C2E407" w14:textId="77777777" w:rsidR="00382F76" w:rsidRDefault="00E87AF4">
      <w:pPr>
        <w:widowControl w:val="0"/>
      </w:pPr>
      <w:r>
        <w:t>\end{figure}</w:t>
      </w:r>
    </w:p>
    <w:p w14:paraId="0FB2BF7B" w14:textId="77777777" w:rsidR="00382F76" w:rsidRDefault="00382F76">
      <w:pPr>
        <w:widowControl w:val="0"/>
      </w:pPr>
    </w:p>
    <w:p w14:paraId="57688A7A" w14:textId="77777777" w:rsidR="00382F76" w:rsidRDefault="00E87AF4">
      <w:pPr>
        <w:widowControl w:val="0"/>
      </w:pPr>
      <w:r>
        <w:t xml:space="preserve">So, all other vehicles around cannot distinguish if messages with identities </w:t>
      </w:r>
    </w:p>
    <w:p w14:paraId="60955E62" w14:textId="77777777" w:rsidR="00382F76" w:rsidRDefault="00E87AF4">
      <w:pPr>
        <w:widowControl w:val="0"/>
      </w:pPr>
      <w:r>
        <w:t>$</w:t>
      </w:r>
      <w:proofErr w:type="gramStart"/>
      <w:r>
        <w:t>cert</w:t>
      </w:r>
      <w:proofErr w:type="gramEnd"/>
      <w:r>
        <w:t xml:space="preserve">_{e, 1}$, $cert_{e, 2}$ and $cert_{e, 3}$ are from different vehicles that belong to the same first level anonymity set ($AS_{1,3}$), or from a \textit{sybil} node. In addition, from the $v_{a}$'s perspective, the messages from $v_{b}$ are also suspected, since they also include the same first level anonymity set digital certificate ($cert_{AS_{1,3}}$) of $v_{e}$. After receiving the first beacon messages from $v_{e}$, $v_{b}$ sends the next beacon messages with the second level anonymity set digital certificate, that is, $cert_{AS_{2,4}}$. Thus, $v_{b}$ sends the message as follows: $Sign(k^{-}_{b,1}, m)$ = $\langle$beacon, ($cert_{AS_{1,3}}$, $\boldsymbol{cert_{AS_{2,4}}}$), $\sigma = ...$, $d = ..., cert_{b, 1} \rangle$. </w:t>
      </w:r>
    </w:p>
    <w:p w14:paraId="5D52BD4D" w14:textId="77777777" w:rsidR="00382F76" w:rsidRDefault="00382F76">
      <w:pPr>
        <w:widowControl w:val="0"/>
      </w:pPr>
    </w:p>
    <w:p w14:paraId="4A351BCC" w14:textId="77777777" w:rsidR="00382F76" w:rsidRDefault="00E87AF4">
      <w:pPr>
        <w:widowControl w:val="0"/>
      </w:pPr>
      <w:r>
        <w:t>Likewise, $v_{e}$ also sends the next messages including the next anonymity set digital certificate. In this case, since $v_{e}$ knows that it also belongs to anonymity set $AS_{2, 4}$, it also must include the third anonymity set digital certificate</w:t>
      </w:r>
      <w:del w:id="107" w:author="James Van Cott" w:date="2014-03-16T10:49:00Z">
        <w:r w:rsidDel="005F34BE">
          <w:delText>,</w:delText>
        </w:r>
      </w:del>
      <w:r>
        <w:t xml:space="preserve"> otherwise</w:t>
      </w:r>
      <w:del w:id="108" w:author="James Van Cott" w:date="2014-03-16T10:49:00Z">
        <w:r w:rsidDel="005F34BE">
          <w:delText>,</w:delText>
        </w:r>
      </w:del>
      <w:r>
        <w:t xml:space="preserve"> vehicles in the vicinity will only drop the messages and the \</w:t>
      </w:r>
      <w:proofErr w:type="gramStart"/>
      <w:r>
        <w:t>textit{</w:t>
      </w:r>
      <w:proofErr w:type="gramEnd"/>
      <w:r>
        <w:t xml:space="preserve">sybil} attack has no effect. Therefore, the messages are as follows: </w:t>
      </w:r>
    </w:p>
    <w:p w14:paraId="72783F5E" w14:textId="77777777" w:rsidR="00382F76" w:rsidRDefault="00E87AF4">
      <w:pPr>
        <w:widowControl w:val="0"/>
      </w:pPr>
      <w:r>
        <w:t>$Sign(k^{-}_{e,1}, m)$ = $\langle$beacon, ($cert_{AS_{1,3}}$, $cert_{AS_{2,4}}$, $\boldsymbol{cert_{AS_{3,5}}}$), $\sigma = ...$, $d = ..., cert_{e, 1} \rangle$, $Sign(k^{-}_{e,2}, m)$ = $\langle$beacon, ($cert_{AS_{1,3}}$, $cert_{AS_{2,4}}$, $\boldsymbol{cert_{AS_{3,5}}}$), $\sigma = ...$, $d = ..., cert_{e, 2} \rangle$ and $Sign(k^{-}_{e,3}, m)$ = $\langle$beacon, ($cert_{AS_{1,3}}$, $cert_{AS_{2,4}}$, $\boldsymbol{cert_{AS_{3,5}}}$), $\sigma = ...$, $d = ..., cert_{e, 3} \rangle$. Finally, now $v_{b}$ attaches the next anonymity set digital certificate: $Sign(k^{-}_{b,1}, m)$ = $\langle$beacon, ($cert_{AS_{1,3}}$, $cert_{AS_{2,4}}$, $\boldsymbol{cert_{AS_{3,7}}}$), $\sigma = ...$, $d = ..., cert_{b, 1} \rangle$. Once messages with identity $cert_{b, 1}$ differ</w:t>
      </w:r>
      <w:del w:id="109" w:author="James Van Cott" w:date="2014-03-16T10:50:00Z">
        <w:r w:rsidDel="005F34BE">
          <w:delText>s</w:delText>
        </w:r>
      </w:del>
      <w:r>
        <w:t xml:space="preserve"> from messages with identities $cert_{e, 1}$, $cert_{e, 2}$ and $cert_{e, 3}$, then $v_{b}$ is a benign vehicle, while messages from $v_{e}$ (multiple identities with the same set of anonymity set digital certificates) may be malicious</w:t>
      </w:r>
      <w:del w:id="110" w:author="James Van Cott" w:date="2014-03-16T10:50:00Z">
        <w:r w:rsidDel="005F34BE">
          <w:delText>,</w:delText>
        </w:r>
      </w:del>
      <w:r>
        <w:t xml:space="preserve"> since it is impossible to satisfy Equation~\ref{eq:sybil-detection}. From $v_{a}$'s and $v_{b}$'s point of view, messages with identities $cert_{e, 1}$, $cert_{e, 2}$ and $cert_{e, 3}$ are suspected.</w:t>
      </w:r>
    </w:p>
    <w:p w14:paraId="0A23E653" w14:textId="77777777" w:rsidR="00382F76" w:rsidRDefault="00382F76">
      <w:pPr>
        <w:widowControl w:val="0"/>
      </w:pPr>
    </w:p>
    <w:p w14:paraId="1E47A44B" w14:textId="77777777" w:rsidR="00382F76" w:rsidRDefault="00E87AF4">
      <w:pPr>
        <w:widowControl w:val="0"/>
      </w:pPr>
      <w:r>
        <w:t xml:space="preserve">After a short time interval receiving messages with different identities, but still containing the same anonymity set digital certificates, the vehicles in the vicinity (e.g.: $v_{a}$ and $v_{b}$) </w:t>
      </w:r>
      <w:r>
        <w:lastRenderedPageBreak/>
        <w:t xml:space="preserve">may conclude that messages with </w:t>
      </w:r>
    </w:p>
    <w:p w14:paraId="3D76962E" w14:textId="77777777" w:rsidR="00382F76" w:rsidRDefault="00E87AF4">
      <w:pPr>
        <w:widowControl w:val="0"/>
      </w:pPr>
      <w:r>
        <w:t xml:space="preserve">identities $cert_{e,1}$, $cert_{e,2}$ and $cert_{e,3}$ come from </w:t>
      </w:r>
    </w:p>
    <w:p w14:paraId="096C40C0" w14:textId="77777777" w:rsidR="00382F76" w:rsidRDefault="00E87AF4">
      <w:pPr>
        <w:widowControl w:val="0"/>
      </w:pPr>
      <w:proofErr w:type="gramStart"/>
      <w:r>
        <w:t>a</w:t>
      </w:r>
      <w:proofErr w:type="gramEnd"/>
      <w:r>
        <w:t xml:space="preserve"> \textit{sybil} node (e.g.: $v_{e}$). Equation~\</w:t>
      </w:r>
      <w:proofErr w:type="gramStart"/>
      <w:r>
        <w:t>ref{</w:t>
      </w:r>
      <w:proofErr w:type="gramEnd"/>
      <w:r>
        <w:t>eq:wait-time} defines this short time interval that vehicles $v_{a}$ and $v_{b}$ must wait for vehicle $v_{e}$ to send the next anonymity set digital certificate after receiving the last one. \textit{L} is the maximum number of anonymity set levels, \textit{pL} is the number of anonymity set certificates already presented by the target vehicle, and \textit{N} is the number of neighboring nodes. Therefore, after $\delta$ \</w:t>
      </w:r>
      <w:proofErr w:type="gramStart"/>
      <w:r>
        <w:t>text{</w:t>
      </w:r>
      <w:proofErr w:type="gramEnd"/>
      <w:r>
        <w:t>ms}, vehicles $v_{a}$ and $v_{b}$</w:t>
      </w:r>
    </w:p>
    <w:p w14:paraId="18FCB7A8" w14:textId="77777777" w:rsidR="00382F76" w:rsidRDefault="00E87AF4">
      <w:pPr>
        <w:widowControl w:val="0"/>
      </w:pPr>
      <w:proofErr w:type="gramStart"/>
      <w:r>
        <w:t>may</w:t>
      </w:r>
      <w:proofErr w:type="gramEnd"/>
      <w:r>
        <w:t xml:space="preserve"> evaluate the vehicle $v_{e}$ as a \textit{sybil} node.</w:t>
      </w:r>
    </w:p>
    <w:p w14:paraId="321E5A76" w14:textId="77777777" w:rsidR="00382F76" w:rsidRDefault="00382F76">
      <w:pPr>
        <w:widowControl w:val="0"/>
      </w:pPr>
    </w:p>
    <w:p w14:paraId="51811DB5" w14:textId="77777777" w:rsidR="00382F76" w:rsidRDefault="00E87AF4">
      <w:pPr>
        <w:widowControl w:val="0"/>
      </w:pPr>
      <w:r>
        <w:t xml:space="preserve">\begin{equation} </w:t>
      </w:r>
    </w:p>
    <w:p w14:paraId="615D9579" w14:textId="77777777" w:rsidR="00382F76" w:rsidRDefault="00E87AF4">
      <w:pPr>
        <w:widowControl w:val="0"/>
      </w:pPr>
      <w:r>
        <w:t>\label{eq:wait-time}</w:t>
      </w:r>
    </w:p>
    <w:p w14:paraId="5E3C324D" w14:textId="77777777" w:rsidR="00382F76" w:rsidRDefault="00E87AF4">
      <w:pPr>
        <w:widowControl w:val="0"/>
      </w:pPr>
      <w:r>
        <w:t>\</w:t>
      </w:r>
      <w:proofErr w:type="gramStart"/>
      <w:r>
        <w:t>delta</w:t>
      </w:r>
      <w:proofErr w:type="gramEnd"/>
      <w:r>
        <w:t xml:space="preserve">  = \textit{\text{beacon interval}} + (L - pL) * \frac {N}{L}</w:t>
      </w:r>
    </w:p>
    <w:p w14:paraId="46628AAA" w14:textId="77777777" w:rsidR="00382F76" w:rsidRDefault="00E87AF4">
      <w:pPr>
        <w:widowControl w:val="0"/>
      </w:pPr>
      <w:r>
        <w:t xml:space="preserve">\end{equation} </w:t>
      </w:r>
    </w:p>
    <w:p w14:paraId="4D6E7BAA" w14:textId="77777777" w:rsidR="00382F76" w:rsidRDefault="00382F76">
      <w:pPr>
        <w:widowControl w:val="0"/>
      </w:pPr>
    </w:p>
    <w:p w14:paraId="228B15C8" w14:textId="77777777" w:rsidR="00382F76" w:rsidRDefault="00E87AF4">
      <w:pPr>
        <w:widowControl w:val="0"/>
      </w:pPr>
      <w:r>
        <w:t>Equation~\ref{eq:wait-time} defines a dynamic behavior in which $\delta$ must be high as the number of vehicles in the transmission range is high, but, in order to minimize the impact of the \textit{sybil} attack, $\delta$ smoothly decreases as the number of presented anonymity set digital certificates per level within the beacon messages increases. A vehicle evaluates Equation~\</w:t>
      </w:r>
      <w:proofErr w:type="gramStart"/>
      <w:r>
        <w:t>ref{</w:t>
      </w:r>
      <w:proofErr w:type="gramEnd"/>
      <w:r>
        <w:t>eq:wait-time} for each new beacon message that it receives from target (probably malicious) vehicles.</w:t>
      </w:r>
    </w:p>
    <w:p w14:paraId="4CCF5825" w14:textId="77777777" w:rsidR="00382F76" w:rsidRDefault="00382F76">
      <w:pPr>
        <w:widowControl w:val="0"/>
      </w:pPr>
    </w:p>
    <w:p w14:paraId="49757003" w14:textId="77777777" w:rsidR="00382F76" w:rsidRDefault="00E87AF4">
      <w:pPr>
        <w:widowControl w:val="0"/>
      </w:pPr>
      <w:r>
        <w:t>In order to detect \</w:t>
      </w:r>
      <w:proofErr w:type="gramStart"/>
      <w:r>
        <w:t>textit{</w:t>
      </w:r>
      <w:proofErr w:type="gramEnd"/>
      <w:r>
        <w:t xml:space="preserve">sybil} attacks from event-driven messages, each vehicle $v_{i}$ must attach all current anonymity set digital certificates ($CERT^{t}_{AS_{i}}$) in the message. Suppose the vehicle $v_{a}$ reports an emergency braking alert (EBBL). Hence, the messages would be as follows:  $Sign(k^{-}_{a,1}, m)$ = $\langle $EBBL, ($\boldsymbol{cert_{AS_{1,2}}}$, $\boldsymbol{cert_{AS_{2,4}}}$, $\boldsymbol{cert_{AS_{3,2}}}$, $\boldsymbol{cert_{AS_{4,4}}}$, $\boldsymbol{cert_{AS_{5,1}}}$), $\sigma = Sign(gpk, gsk_{a}, d)$, $d = ....., cert_{a, 1} \rangle$. According to property 4 of the multilevel anonymity sets architecture, it is impossible </w:t>
      </w:r>
      <w:del w:id="111" w:author="James Van Cott" w:date="2014-03-16T11:15:00Z">
        <w:r w:rsidDel="00752F46">
          <w:delText xml:space="preserve">to </w:delText>
        </w:r>
      </w:del>
      <w:ins w:id="112" w:author="James Van Cott" w:date="2014-03-16T11:15:00Z">
        <w:r w:rsidR="00752F46">
          <w:t xml:space="preserve">for </w:t>
        </w:r>
      </w:ins>
      <w:r>
        <w:t>two different vehicles</w:t>
      </w:r>
      <w:ins w:id="113" w:author="James Van Cott" w:date="2014-03-16T11:15:00Z">
        <w:r w:rsidR="00752F46">
          <w:t xml:space="preserve"> to</w:t>
        </w:r>
      </w:ins>
      <w:r>
        <w:t xml:space="preserve"> announce the same event with the same \textit{anonymity set digital certificates}. This approach definitely avoids a \textit{sybil} attack from event-driven messages without compromising </w:t>
      </w:r>
      <w:ins w:id="114" w:author="James Van Cott" w:date="2014-03-16T11:16:00Z">
        <w:r w:rsidR="00752F46">
          <w:t xml:space="preserve">the </w:t>
        </w:r>
      </w:ins>
      <w:del w:id="115" w:author="James Van Cott" w:date="2014-03-16T11:16:00Z">
        <w:r w:rsidDel="00752F46">
          <w:delText>vehicles' privacy</w:delText>
        </w:r>
      </w:del>
      <w:ins w:id="116" w:author="James Van Cott" w:date="2014-03-16T11:16:00Z">
        <w:r w:rsidR="00752F46">
          <w:t>privacy of the vehicles</w:t>
        </w:r>
      </w:ins>
      <w:r>
        <w:t>.</w:t>
      </w:r>
    </w:p>
    <w:p w14:paraId="3957047F" w14:textId="77777777" w:rsidR="00382F76" w:rsidRDefault="00382F76">
      <w:pPr>
        <w:widowControl w:val="0"/>
      </w:pPr>
    </w:p>
    <w:p w14:paraId="5A545B12" w14:textId="77777777" w:rsidR="00382F76" w:rsidRDefault="00E87AF4">
      <w:pPr>
        <w:widowControl w:val="0"/>
      </w:pPr>
      <w:r>
        <w:t>\subsection{Phase 4: Sybil Attack Prosecution Phase}</w:t>
      </w:r>
    </w:p>
    <w:p w14:paraId="7136A0B2" w14:textId="77777777" w:rsidR="00382F76" w:rsidRDefault="00E87AF4">
      <w:pPr>
        <w:widowControl w:val="0"/>
      </w:pPr>
      <w:r>
        <w:t>\label{sec:phase4}</w:t>
      </w:r>
    </w:p>
    <w:p w14:paraId="57BFC0BA" w14:textId="77777777" w:rsidR="00382F76" w:rsidRDefault="00382F76">
      <w:pPr>
        <w:widowControl w:val="0"/>
      </w:pPr>
    </w:p>
    <w:p w14:paraId="72518758" w14:textId="77777777" w:rsidR="00382F76" w:rsidRDefault="00E87AF4">
      <w:pPr>
        <w:widowControl w:val="0"/>
      </w:pPr>
      <w:r>
        <w:t>Once a misbehaved vehicle $v_{e}$ is detected, all other vehicles $v_{i}$ in \</w:t>
      </w:r>
      <w:proofErr w:type="gramStart"/>
      <w:r>
        <w:t>textit{</w:t>
      </w:r>
      <w:proofErr w:type="gramEnd"/>
      <w:r>
        <w:t>l} store $v_{e}$'s messages as a set of sample \textit{n} suspected messages $M_{e, n}$. Thus, a prosecution protocol is executed</w:t>
      </w:r>
      <w:del w:id="117" w:author="James Van Cott" w:date="2014-03-16T11:16:00Z">
        <w:r w:rsidDel="00752F46">
          <w:delText>,</w:delText>
        </w:r>
      </w:del>
      <w:r>
        <w:t xml:space="preserve"> as illustrated in Figure~\</w:t>
      </w:r>
      <w:proofErr w:type="gramStart"/>
      <w:r>
        <w:t>ref{</w:t>
      </w:r>
      <w:proofErr w:type="gramEnd"/>
      <w:r>
        <w:t>fig:accusation}. In Step 1, each vehicle $v_{i}$ generates a digitally signed prosecution message and sends</w:t>
      </w:r>
      <w:ins w:id="118" w:author="James Van Cott" w:date="2014-03-16T11:17:00Z">
        <w:r w:rsidR="00752F46">
          <w:t xml:space="preserve"> it</w:t>
        </w:r>
      </w:ins>
      <w:r>
        <w:t xml:space="preserve"> to the nearby RSU. Each vehicle $v_{i}$ that detected the \textit{sybil} vehicle (e.g.: $v_{a}$ and $v_{b}$) uses it</w:t>
      </w:r>
      <w:ins w:id="119" w:author="James Van Cott" w:date="2014-03-16T11:17:00Z">
        <w:r w:rsidR="00752F46">
          <w:t>’</w:t>
        </w:r>
      </w:ins>
      <w:r>
        <w:t xml:space="preserve">s group signing key (e.g.: $gsk_{a}$ and $gsk_{b}$) to digitally sign the prosecution message, </w:t>
      </w:r>
      <w:ins w:id="120" w:author="James Van Cott" w:date="2014-03-16T11:17:00Z">
        <w:r w:rsidR="00752F46">
          <w:t xml:space="preserve">and </w:t>
        </w:r>
      </w:ins>
      <w:r>
        <w:t>also attach</w:t>
      </w:r>
      <w:del w:id="121" w:author="James Van Cott" w:date="2014-03-16T11:17:00Z">
        <w:r w:rsidDel="00752F46">
          <w:delText>ing</w:delText>
        </w:r>
      </w:del>
      <w:r>
        <w:t xml:space="preserve"> the sample of suspected messages evaluated as \textit{sybil} messages (e.g.: $m_{e, 1}$, $m_{e, 2}$, $m_{e, 3}, ..., m_{e, n} \in M_{v_{e}, n}$). In Step 2, </w:t>
      </w:r>
      <w:r>
        <w:lastRenderedPageBreak/>
        <w:t>the RSU forwards the received prosecution messages to the CA. In Step 3, the CA extracts the suspected messages from the prosecution message and traces their owners using its \textit{gmsk} key. If all \</w:t>
      </w:r>
      <w:proofErr w:type="gramStart"/>
      <w:r>
        <w:t>textit{</w:t>
      </w:r>
      <w:proofErr w:type="gramEnd"/>
      <w:r>
        <w:t>n} messages describe the same event \textit{evt} and are originated from the same vehicle $v_{e}$ (it digitally signed all messages), then the CA resolves each message to the same unique vehicle identity (i.e.: a \textit{sybil} vehicle). Equation~\</w:t>
      </w:r>
      <w:proofErr w:type="gramStart"/>
      <w:r>
        <w:t>ref{</w:t>
      </w:r>
      <w:proofErr w:type="gramEnd"/>
      <w:r>
        <w:t xml:space="preserve">eq:traceall} formally describes the verification process. Finally, the CA inserts the malicious vehicle's group revocation token (e.g.: $grt_{e}$) into the revocation token list (RL), and sends the RL to all RSUs in Step 4. </w:t>
      </w:r>
    </w:p>
    <w:p w14:paraId="3CC22AC3" w14:textId="77777777" w:rsidR="00382F76" w:rsidRDefault="00382F76">
      <w:pPr>
        <w:widowControl w:val="0"/>
      </w:pPr>
    </w:p>
    <w:p w14:paraId="7FEF54FA" w14:textId="77777777" w:rsidR="00382F76" w:rsidRDefault="00E87AF4">
      <w:pPr>
        <w:widowControl w:val="0"/>
      </w:pPr>
      <w:r>
        <w:t>\begin{figure}[ht]</w:t>
      </w:r>
    </w:p>
    <w:p w14:paraId="1B9BE85E" w14:textId="77777777" w:rsidR="00382F76" w:rsidRDefault="00E87AF4">
      <w:pPr>
        <w:widowControl w:val="0"/>
      </w:pPr>
      <w:r>
        <w:t>\centering</w:t>
      </w:r>
    </w:p>
    <w:p w14:paraId="472E2734" w14:textId="77777777" w:rsidR="00382F76" w:rsidRDefault="00E87AF4">
      <w:pPr>
        <w:widowControl w:val="0"/>
      </w:pPr>
      <w:r>
        <w:t>\includegraphics[scale=.35]{figures/acusacao-en.png}</w:t>
      </w:r>
    </w:p>
    <w:p w14:paraId="50A2D38D" w14:textId="77777777" w:rsidR="00382F76" w:rsidRDefault="00E87AF4">
      <w:pPr>
        <w:widowControl w:val="0"/>
      </w:pPr>
      <w:r>
        <w:t>\</w:t>
      </w:r>
      <w:proofErr w:type="gramStart"/>
      <w:r>
        <w:t>caption</w:t>
      </w:r>
      <w:proofErr w:type="gramEnd"/>
      <w:r>
        <w:t>{The prosecution of misbehaved vehicles.}</w:t>
      </w:r>
    </w:p>
    <w:p w14:paraId="119AA403" w14:textId="77777777" w:rsidR="00382F76" w:rsidRDefault="00E87AF4">
      <w:pPr>
        <w:widowControl w:val="0"/>
      </w:pPr>
      <w:r>
        <w:t>\label{fig:accusation}</w:t>
      </w:r>
    </w:p>
    <w:p w14:paraId="7492CE1E" w14:textId="77777777" w:rsidR="00382F76" w:rsidRDefault="00E87AF4">
      <w:pPr>
        <w:widowControl w:val="0"/>
      </w:pPr>
      <w:r>
        <w:t>\end{figure}</w:t>
      </w:r>
    </w:p>
    <w:p w14:paraId="3EFA5C98" w14:textId="77777777" w:rsidR="00382F76" w:rsidRDefault="00382F76">
      <w:pPr>
        <w:widowControl w:val="0"/>
      </w:pPr>
    </w:p>
    <w:p w14:paraId="25BF0B43" w14:textId="77777777" w:rsidR="00382F76" w:rsidRDefault="00E87AF4">
      <w:pPr>
        <w:widowControl w:val="0"/>
      </w:pPr>
      <w:r>
        <w:t xml:space="preserve">\begin{equation} </w:t>
      </w:r>
    </w:p>
    <w:p w14:paraId="2D1FCD3A" w14:textId="77777777" w:rsidR="00382F76" w:rsidRDefault="00E87AF4">
      <w:pPr>
        <w:widowControl w:val="0"/>
      </w:pPr>
      <w:r>
        <w:t>\label{eq:traceall}</w:t>
      </w:r>
    </w:p>
    <w:p w14:paraId="3810F347" w14:textId="77777777" w:rsidR="00382F76" w:rsidRDefault="00382F76">
      <w:pPr>
        <w:widowControl w:val="0"/>
      </w:pPr>
    </w:p>
    <w:p w14:paraId="7D51B006" w14:textId="77777777" w:rsidR="00382F76" w:rsidRDefault="00E87AF4">
      <w:pPr>
        <w:widowControl w:val="0"/>
      </w:pPr>
      <w:r>
        <w:t>\begin{split}</w:t>
      </w:r>
    </w:p>
    <w:p w14:paraId="41DAD017" w14:textId="77777777" w:rsidR="00382F76" w:rsidRDefault="00E87AF4">
      <w:pPr>
        <w:widowControl w:val="0"/>
      </w:pPr>
      <w:r>
        <w:t>TraceAll(gmsk, M_{v_{e}, n}) = \forall m_{i}, m_{j} \in M_{v_{e},n}, \\ (evt_{i} \in m_{i} = evt_{j} \in m_{j}) \wedge \\</w:t>
      </w:r>
    </w:p>
    <w:p w14:paraId="026DCA37" w14:textId="77777777" w:rsidR="00382F76" w:rsidRDefault="00E87AF4">
      <w:pPr>
        <w:widowControl w:val="0"/>
      </w:pPr>
      <w:r>
        <w:t>(Signed^{\sigma_{i}}_{v_{e}} \wedge Signed^{\sigma_{j}}_{v_{e}}) \leftrightarrow sybil_{v_{e}} \\ \{i, j, n \in \</w:t>
      </w:r>
      <w:proofErr w:type="gramStart"/>
      <w:r>
        <w:t>mathbb{</w:t>
      </w:r>
      <w:proofErr w:type="gramEnd"/>
      <w:r>
        <w:t>N} : 1 \le i \le n, 1 \le j \le n, i \neq j\}</w:t>
      </w:r>
    </w:p>
    <w:p w14:paraId="48F35AE0" w14:textId="77777777" w:rsidR="00382F76" w:rsidRDefault="00E87AF4">
      <w:pPr>
        <w:widowControl w:val="0"/>
      </w:pPr>
      <w:r>
        <w:t>\end{split}</w:t>
      </w:r>
    </w:p>
    <w:p w14:paraId="3AF21460" w14:textId="77777777" w:rsidR="00382F76" w:rsidRDefault="00E87AF4">
      <w:pPr>
        <w:widowControl w:val="0"/>
      </w:pPr>
      <w:r>
        <w:t>\end{equation}</w:t>
      </w:r>
    </w:p>
    <w:p w14:paraId="74047EEA" w14:textId="77777777" w:rsidR="00382F76" w:rsidRDefault="00382F76">
      <w:pPr>
        <w:widowControl w:val="0"/>
      </w:pPr>
    </w:p>
    <w:p w14:paraId="6B85C141" w14:textId="77777777" w:rsidR="00382F76" w:rsidRDefault="00E87AF4">
      <w:pPr>
        <w:widowControl w:val="0"/>
      </w:pPr>
      <w:r>
        <w:t>\section{Protocol Analysis and Experimental Results}</w:t>
      </w:r>
    </w:p>
    <w:p w14:paraId="0553CA56" w14:textId="77777777" w:rsidR="00382F76" w:rsidRDefault="00E87AF4">
      <w:pPr>
        <w:widowControl w:val="0"/>
      </w:pPr>
      <w:r>
        <w:t>\label{sec:results}</w:t>
      </w:r>
    </w:p>
    <w:p w14:paraId="7A85F21F" w14:textId="77777777" w:rsidR="00382F76" w:rsidRDefault="00382F76">
      <w:pPr>
        <w:widowControl w:val="0"/>
      </w:pPr>
    </w:p>
    <w:p w14:paraId="7FA687E5" w14:textId="77777777" w:rsidR="00382F76" w:rsidRDefault="00E87AF4">
      <w:pPr>
        <w:widowControl w:val="0"/>
      </w:pPr>
      <w:r>
        <w:t>This section presents the experimental results of the proposed solution. First, we analyze the management, storage, computation</w:t>
      </w:r>
      <w:ins w:id="122" w:author="James Van Cott" w:date="2014-03-16T11:19:00Z">
        <w:r w:rsidR="00752F46">
          <w:t>,</w:t>
        </w:r>
      </w:ins>
      <w:r>
        <w:t xml:space="preserve"> and communication overheads</w:t>
      </w:r>
      <w:ins w:id="123" w:author="James Van Cott" w:date="2014-03-16T18:33:00Z">
        <w:r w:rsidR="004229B8">
          <w:t>;</w:t>
        </w:r>
      </w:ins>
      <w:del w:id="124" w:author="James Van Cott" w:date="2014-03-16T18:33:00Z">
        <w:r w:rsidDel="004229B8">
          <w:delText>,</w:delText>
        </w:r>
      </w:del>
      <w:r>
        <w:t xml:space="preserve"> </w:t>
      </w:r>
      <w:commentRangeStart w:id="125"/>
      <w:r>
        <w:t>mainly w.r.t. the cryptography key management and its processing</w:t>
      </w:r>
      <w:commentRangeEnd w:id="125"/>
      <w:r w:rsidR="004229B8">
        <w:rPr>
          <w:rStyle w:val="CommentReference"/>
        </w:rPr>
        <w:commentReference w:id="125"/>
      </w:r>
      <w:r>
        <w:t xml:space="preserve">. Afterwards, we show the correctness verification of the pseudonym renewal phase. Finally, we present the simulation results of the proposed \textit{sybil} detection approach. </w:t>
      </w:r>
    </w:p>
    <w:p w14:paraId="32B8471D" w14:textId="77777777" w:rsidR="00382F76" w:rsidRDefault="00382F76">
      <w:pPr>
        <w:widowControl w:val="0"/>
      </w:pPr>
    </w:p>
    <w:p w14:paraId="628D052A" w14:textId="77777777" w:rsidR="00382F76" w:rsidRDefault="00E87AF4">
      <w:pPr>
        <w:widowControl w:val="0"/>
      </w:pPr>
      <w:r>
        <w:t>\subsection{Management, Storage, Computation and Communication Overheads}</w:t>
      </w:r>
    </w:p>
    <w:p w14:paraId="570C1019" w14:textId="77777777" w:rsidR="00382F76" w:rsidRDefault="00382F76">
      <w:pPr>
        <w:widowControl w:val="0"/>
      </w:pPr>
    </w:p>
    <w:p w14:paraId="04D261E2" w14:textId="77777777" w:rsidR="00382F76" w:rsidRDefault="00E87AF4">
      <w:pPr>
        <w:widowControl w:val="0"/>
      </w:pPr>
      <w:r>
        <w:t>In spite of the number of security properties involved, the following overhead analysis shows that \protocolname~is a lightweight protocol.</w:t>
      </w:r>
    </w:p>
    <w:p w14:paraId="1601C391" w14:textId="77777777" w:rsidR="00382F76" w:rsidRDefault="00382F76">
      <w:pPr>
        <w:widowControl w:val="0"/>
      </w:pPr>
    </w:p>
    <w:p w14:paraId="5CB84872" w14:textId="77777777" w:rsidR="00382F76" w:rsidRDefault="00E87AF4">
      <w:pPr>
        <w:widowControl w:val="0"/>
      </w:pPr>
      <w:r>
        <w:t>\begin{itemize}</w:t>
      </w:r>
    </w:p>
    <w:p w14:paraId="24C03527" w14:textId="77777777" w:rsidR="00382F76" w:rsidRDefault="00E87AF4">
      <w:pPr>
        <w:widowControl w:val="0"/>
      </w:pPr>
      <w:r>
        <w:tab/>
        <w:t xml:space="preserve">\item \textit{Management overhead}: the CA is only responsible for managing the anonymity set digital certificates and the group signing keys, which do not change frequently. In </w:t>
      </w:r>
      <w:r>
        <w:lastRenderedPageBreak/>
        <w:t>addition, vehicles must only manage the pseudonyms renewal</w:t>
      </w:r>
      <w:del w:id="126" w:author="James Van Cott" w:date="2014-03-16T11:23:00Z">
        <w:r w:rsidDel="00752F46">
          <w:delText>,</w:delText>
        </w:r>
      </w:del>
      <w:r>
        <w:t xml:space="preserve"> which requires minimal changes;</w:t>
      </w:r>
    </w:p>
    <w:p w14:paraId="7CC3D6AE" w14:textId="77777777" w:rsidR="00382F76" w:rsidRDefault="00E87AF4">
      <w:pPr>
        <w:widowControl w:val="0"/>
      </w:pPr>
      <w:r>
        <w:tab/>
      </w:r>
    </w:p>
    <w:p w14:paraId="000FD64A" w14:textId="77777777" w:rsidR="00382F76" w:rsidRDefault="00E87AF4">
      <w:pPr>
        <w:widowControl w:val="0"/>
      </w:pPr>
      <w:r>
        <w:tab/>
        <w:t>\item \textit{Storage overhead}: the CA stores the anonymity set digital certificates, which takes $n*m*56$ bytes long using a 224bits Elliptic Curve Digital Signature Algorithm (ECDSA)</w:t>
      </w:r>
      <w:ins w:id="127" w:author="James Van Cott" w:date="2014-03-16T11:26:00Z">
        <w:r w:rsidR="00A4474B">
          <w:t>,</w:t>
        </w:r>
      </w:ins>
      <w:r>
        <w:t xml:space="preserve"> and the public (800 bytes) and private group signing keys, which take $|V|*64$ bytes long using a representative Efficient Group Signature Algorithm (EGSA)~\cite{boneh2004group}. It is important to note that the CA does not need to store vehicle pseudonyms, which reduces the storage overhead found in other works, such as~\</w:t>
      </w:r>
      <w:proofErr w:type="gramStart"/>
      <w:r>
        <w:t>cite{</w:t>
      </w:r>
      <w:proofErr w:type="gramEnd"/>
      <w:r>
        <w:t>p2dap2, p2dap}. Moreover, the RSUs store the Revocation List (contains each vehicle's group revocation tokens), which is also small when compared to traditional revocation lists of the public key infrastructure (which stores all non-valid public keys). Finally, vehicles store only the set of \textit{w} pseudonyms (public/private key pairs and digital certificates), which are \textit{w}*56 bytes long, as well as the anonymity set digital certificates, which are $k*m*56$ bytes long, and the public (800 bytes) and private group signing keys (64 bytes);</w:t>
      </w:r>
    </w:p>
    <w:p w14:paraId="7A9C78C5" w14:textId="77777777" w:rsidR="00382F76" w:rsidRDefault="00E87AF4">
      <w:pPr>
        <w:widowControl w:val="0"/>
      </w:pPr>
      <w:r>
        <w:tab/>
      </w:r>
    </w:p>
    <w:p w14:paraId="5FD21DFE" w14:textId="77777777" w:rsidR="00382F76" w:rsidRDefault="00E87AF4">
      <w:pPr>
        <w:widowControl w:val="0"/>
      </w:pPr>
      <w:r>
        <w:tab/>
        <w:t>\</w:t>
      </w:r>
      <w:proofErr w:type="gramStart"/>
      <w:r>
        <w:t>item</w:t>
      </w:r>
      <w:proofErr w:type="gramEnd"/>
      <w:r>
        <w:t xml:space="preserve"> \textit{Computation Overhead}: the computation costs were evaluated on a 2.9 GHz Intel Core i7 processor for V2V and V2I communications:</w:t>
      </w:r>
    </w:p>
    <w:p w14:paraId="1AD58DA4" w14:textId="77777777" w:rsidR="00382F76" w:rsidRDefault="00E87AF4">
      <w:pPr>
        <w:widowControl w:val="0"/>
      </w:pPr>
      <w:r>
        <w:tab/>
      </w:r>
    </w:p>
    <w:p w14:paraId="0DA7836E" w14:textId="77777777" w:rsidR="00382F76" w:rsidRDefault="00E87AF4">
      <w:pPr>
        <w:widowControl w:val="0"/>
      </w:pPr>
      <w:r>
        <w:tab/>
        <w:t>\begin{itemize}</w:t>
      </w:r>
    </w:p>
    <w:p w14:paraId="6E69C4F0" w14:textId="77777777" w:rsidR="00382F76" w:rsidRDefault="00E87AF4">
      <w:pPr>
        <w:widowControl w:val="0"/>
      </w:pPr>
      <w:r>
        <w:tab/>
      </w:r>
      <w:r>
        <w:tab/>
        <w:t>\item On V2V communication: to sign a message in a V2V communication (message detailed in Figure~\ref{fig:msg-format}), a vehicle $v_{c}$ first signs the payload \textit{d} ($\sigma$) with its group signing key $gsk_{c}$ using EGSA, which takes 11 \textit{ms}; and after</w:t>
      </w:r>
      <w:ins w:id="128" w:author="James Van Cott" w:date="2014-03-16T11:29:00Z">
        <w:r w:rsidR="00F458C0">
          <w:t xml:space="preserve"> that,</w:t>
        </w:r>
      </w:ins>
      <w:r>
        <w:t xml:space="preserve"> the whole message with its $i^{th}$ temporary private key $k^{-}_{c, i}$, which takes 0,1 \textit{ms} using ECDSA. Thus, $v_{c}$ takes 11,1 \</w:t>
      </w:r>
      <w:proofErr w:type="gramStart"/>
      <w:r>
        <w:t>textit{</w:t>
      </w:r>
      <w:proofErr w:type="gramEnd"/>
      <w:r>
        <w:t>ms} to sign the whole message. On the other hand, when another vehicle $v_{e}$ receives the message, it verifies the message</w:t>
      </w:r>
      <w:ins w:id="129" w:author="James Van Cott" w:date="2014-03-16T11:29:00Z">
        <w:r w:rsidR="00F458C0">
          <w:t>’s</w:t>
        </w:r>
      </w:ins>
      <w:r>
        <w:t xml:space="preserve"> authentication in two steps: first it verifies the sender's ($v_{c}$) public key $k^{+}_{c, i}$ authenticity, which is  available in the digital certificate $cert_{c, i}$; and second, the whole message authentication itself. Thus, a vehicle must first check the $cert_{c, i}$ authentication using the RSU's public key $k^{+}_{RSU}$, which takes 0,4 \textit{ms}, and then the whole message</w:t>
      </w:r>
      <w:ins w:id="130" w:author="James Van Cott" w:date="2014-03-16T11:30:00Z">
        <w:r w:rsidR="00F458C0">
          <w:t>’s</w:t>
        </w:r>
      </w:ins>
      <w:r>
        <w:t xml:space="preserve"> authentication, which also takes 0,4 \textit{ms}. The total message verification process takes 0,8 \</w:t>
      </w:r>
      <w:proofErr w:type="gramStart"/>
      <w:r>
        <w:t>textit{</w:t>
      </w:r>
      <w:proofErr w:type="gramEnd"/>
      <w:r>
        <w:t>ms}. It is important to point out that a vehicle does not need to check $cert_{c, i}$ of the subsequent messages. Moreover, $v_{e}$ does not need to check the group digital signature $\sigma$ since it is used only for non-repudiation purposes. In short, a vehicle may sign 90 messages per second, while</w:t>
      </w:r>
      <w:ins w:id="131" w:author="James Van Cott" w:date="2014-03-16T11:30:00Z">
        <w:r w:rsidR="00F458C0">
          <w:t xml:space="preserve"> it</w:t>
        </w:r>
      </w:ins>
      <w:r>
        <w:t xml:space="preserve"> may verify 1250 messages per second;</w:t>
      </w:r>
    </w:p>
    <w:p w14:paraId="6AB50AF2" w14:textId="77777777" w:rsidR="00382F76" w:rsidRDefault="00382F76">
      <w:pPr>
        <w:widowControl w:val="0"/>
      </w:pPr>
    </w:p>
    <w:p w14:paraId="3E71C526" w14:textId="77777777" w:rsidR="00382F76" w:rsidRDefault="00E87AF4">
      <w:pPr>
        <w:widowControl w:val="0"/>
      </w:pPr>
      <w:r>
        <w:tab/>
      </w:r>
      <w:r>
        <w:tab/>
        <w:t>\</w:t>
      </w:r>
      <w:proofErr w:type="gramStart"/>
      <w:r>
        <w:t>item</w:t>
      </w:r>
      <w:proofErr w:type="gramEnd"/>
      <w:r>
        <w:t xml:space="preserve"> On V2I communication: on Phase 2 of the proposed protocol, a vehicle signs the request message \textit{m} with its group signing key, which takes 11 ms (Step 1); when a RSU receives the message \textit{m} (Step 2), it checks the group signature authentication, which takes 132 \textit{ms}, generates each \textit{w} key pair, which takes \textit{w}*83 \textit{ms} and signs \textit{w} key pairs, which takes \textit{w}*0,1 \textit{ms}. Hence, the total computation cost </w:t>
      </w:r>
      <w:del w:id="132" w:author="James Van Cott" w:date="2014-03-16T11:31:00Z">
        <w:r w:rsidDel="00F458C0">
          <w:delText xml:space="preserve"> </w:delText>
        </w:r>
      </w:del>
      <w:r>
        <w:t>is 11 \</w:t>
      </w:r>
      <w:proofErr w:type="gramStart"/>
      <w:r>
        <w:t>textit{</w:t>
      </w:r>
      <w:proofErr w:type="gramEnd"/>
      <w:r>
        <w:t>ms} + \textit{w}*83 \textit{ms} +  \textit{w}*0,1 \textit{ms}. In order to avoid high overhead during key generation, the RSU may generate the set of key pairs previously without waiting for vehicles' pseudonym renewal requests, which would reduce w*83 \textit{ms} in the computation cost.</w:t>
      </w:r>
    </w:p>
    <w:p w14:paraId="2DA5177A" w14:textId="77777777" w:rsidR="00382F76" w:rsidRDefault="00382F76">
      <w:pPr>
        <w:widowControl w:val="0"/>
      </w:pPr>
    </w:p>
    <w:p w14:paraId="3182608A" w14:textId="77777777" w:rsidR="00382F76" w:rsidRDefault="00E87AF4">
      <w:pPr>
        <w:widowControl w:val="0"/>
      </w:pPr>
      <w:r>
        <w:t>\end{itemize}</w:t>
      </w:r>
    </w:p>
    <w:p w14:paraId="71BE50F7" w14:textId="77777777" w:rsidR="00382F76" w:rsidRDefault="00E87AF4">
      <w:pPr>
        <w:widowControl w:val="0"/>
      </w:pPr>
      <w:r>
        <w:tab/>
      </w:r>
    </w:p>
    <w:p w14:paraId="2D3514D5" w14:textId="77777777" w:rsidR="00382F76" w:rsidRDefault="00E87AF4">
      <w:pPr>
        <w:widowControl w:val="0"/>
      </w:pPr>
      <w:r>
        <w:tab/>
        <w:t>\</w:t>
      </w:r>
      <w:proofErr w:type="gramStart"/>
      <w:r>
        <w:t>item</w:t>
      </w:r>
      <w:proofErr w:type="gramEnd"/>
      <w:r>
        <w:t xml:space="preserve"> \textit{Communication Overhead}:</w:t>
      </w:r>
    </w:p>
    <w:p w14:paraId="686D0804" w14:textId="77777777" w:rsidR="00382F76" w:rsidRDefault="00E87AF4">
      <w:pPr>
        <w:widowControl w:val="0"/>
      </w:pPr>
      <w:r>
        <w:tab/>
        <w:t>\begin{itemize}</w:t>
      </w:r>
    </w:p>
    <w:p w14:paraId="39D97D16" w14:textId="77777777" w:rsidR="00382F76" w:rsidRDefault="00E87AF4">
      <w:pPr>
        <w:widowControl w:val="0"/>
      </w:pPr>
      <w:r>
        <w:tab/>
      </w:r>
      <w:r>
        <w:tab/>
        <w:t xml:space="preserve">\item On V2V communication: the beacon message size basically requires one anonymity set digital certificate $cert_{AS_{1,j}}$, which takes 56 bytes in a 224\textit{bit} ECDSA; the group signature $\sigma$ of the payload \textit{d}, which takes 225 bytes (128 bits security level); the $i^{th}$ temporary digital certificate $cert_{v, i}$, which takes 56 bytes; and finally, the whole message authentication, which also takes 56 bytes. Therefore, the minimum message size to be transmitted is 393 bytes. On the other hand, as the number of anonymity set digital certificates increases, the message size is 56 bytes longer. On the next subsection, we evaluate the \textit{sybil} detection process for Levels 4, 5 and 6; </w:t>
      </w:r>
    </w:p>
    <w:p w14:paraId="67A08397" w14:textId="77777777" w:rsidR="00382F76" w:rsidRDefault="00E87AF4">
      <w:pPr>
        <w:widowControl w:val="0"/>
      </w:pPr>
      <w:r>
        <w:tab/>
      </w:r>
      <w:r>
        <w:tab/>
      </w:r>
    </w:p>
    <w:p w14:paraId="13E52674" w14:textId="77777777" w:rsidR="00382F76" w:rsidRDefault="00E87AF4">
      <w:pPr>
        <w:widowControl w:val="0"/>
      </w:pPr>
      <w:r>
        <w:tab/>
      </w:r>
      <w:r>
        <w:tab/>
        <w:t>\item On V2I communication: during Phase 2, a vehicle signs a request message including a group signature, which takes 225 bytes (128 bits security level); and attaches the $i^{th}$ temporary digital certificate, which takes 56 bytes</w:t>
      </w:r>
      <w:ins w:id="133" w:author="James Van Cott" w:date="2014-03-16T11:53:00Z">
        <w:r w:rsidR="006A636B">
          <w:t>,</w:t>
        </w:r>
      </w:ins>
      <w:r>
        <w:t xml:space="preserve"> and</w:t>
      </w:r>
      <w:ins w:id="134" w:author="James Van Cott" w:date="2014-03-16T11:53:00Z">
        <w:r w:rsidR="006A636B">
          <w:t xml:space="preserve"> also</w:t>
        </w:r>
      </w:ins>
      <w:r>
        <w:t xml:space="preserve"> the tamper-proof device's digital certificate $cert_{TPD}$, which also takes 56 bytes. Hence, the total message size is 337 bytes. The RSU response includes the new set of temporary key pairs $TK_{v}$, which is $w*56$ bytes longer, as well as the tamper-proof device's digital certificate and the message authentication, which also take 56 bytes. Thus, the total response size is  $w*56 + 2*56$ bytes.</w:t>
      </w:r>
    </w:p>
    <w:p w14:paraId="5900E783" w14:textId="77777777" w:rsidR="00382F76" w:rsidRDefault="00E87AF4">
      <w:pPr>
        <w:widowControl w:val="0"/>
      </w:pPr>
      <w:r>
        <w:tab/>
        <w:t>\end{itemize}</w:t>
      </w:r>
    </w:p>
    <w:p w14:paraId="12BE6F59" w14:textId="77777777" w:rsidR="00382F76" w:rsidRDefault="00E87AF4">
      <w:pPr>
        <w:widowControl w:val="0"/>
      </w:pPr>
      <w:r>
        <w:tab/>
      </w:r>
    </w:p>
    <w:p w14:paraId="2EC26C3F" w14:textId="77777777" w:rsidR="00382F76" w:rsidRDefault="00E87AF4">
      <w:pPr>
        <w:widowControl w:val="0"/>
      </w:pPr>
      <w:r>
        <w:t>\end{itemize}</w:t>
      </w:r>
    </w:p>
    <w:p w14:paraId="73BF683A" w14:textId="77777777" w:rsidR="00382F76" w:rsidRDefault="00382F76">
      <w:pPr>
        <w:widowControl w:val="0"/>
      </w:pPr>
    </w:p>
    <w:p w14:paraId="110E73E2" w14:textId="77777777" w:rsidR="00382F76" w:rsidRDefault="00E87AF4">
      <w:pPr>
        <w:widowControl w:val="0"/>
      </w:pPr>
      <w:r>
        <w:t>In a VANET, energy and computational power constraints are not relevant issues when compared to other types of wireless sensor networks. Therefore, our combination of cryptography schemes, such as group signature and asymmetric key pairs, are feasible candidates to provide privacy-preserving authentication and non-repudiation in VANETs.</w:t>
      </w:r>
    </w:p>
    <w:p w14:paraId="72804D7C" w14:textId="77777777" w:rsidR="00382F76" w:rsidRDefault="00382F76">
      <w:pPr>
        <w:widowControl w:val="0"/>
      </w:pPr>
    </w:p>
    <w:p w14:paraId="3F298A94" w14:textId="77777777" w:rsidR="00382F76" w:rsidRDefault="00E87AF4">
      <w:pPr>
        <w:widowControl w:val="0"/>
      </w:pPr>
      <w:r>
        <w:t>\subsection{Correctness Verification of the Pseudonym Renovation Protocol}</w:t>
      </w:r>
    </w:p>
    <w:p w14:paraId="37B62569" w14:textId="77777777" w:rsidR="00382F76" w:rsidRDefault="00382F76">
      <w:pPr>
        <w:widowControl w:val="0"/>
      </w:pPr>
    </w:p>
    <w:p w14:paraId="61C5F839" w14:textId="77777777" w:rsidR="00382F76" w:rsidRDefault="00E87AF4">
      <w:pPr>
        <w:widowControl w:val="0"/>
      </w:pPr>
      <w:r>
        <w:t>In this section, we formally verify the correctness of the pseudonym renewal protocol (Phase 2) based on the BAN logic, which is a formal logic used to reason about beliefs, encryption, and protocols. The following four postulates of the BAN logic were used in order to prove the correctness of the proposed protocol. Let P and Q be two abstract entities, while X and Y are formulas:</w:t>
      </w:r>
    </w:p>
    <w:p w14:paraId="02D07CB3" w14:textId="77777777" w:rsidR="00382F76" w:rsidRDefault="00382F76">
      <w:pPr>
        <w:widowControl w:val="0"/>
      </w:pPr>
    </w:p>
    <w:p w14:paraId="134C9847" w14:textId="77777777" w:rsidR="00382F76" w:rsidRDefault="00E87AF4">
      <w:pPr>
        <w:widowControl w:val="0"/>
      </w:pPr>
      <w:r>
        <w:t>\begin{enumerate}</w:t>
      </w:r>
    </w:p>
    <w:p w14:paraId="7C7A8693" w14:textId="77777777" w:rsidR="00382F76" w:rsidRDefault="00E87AF4">
      <w:pPr>
        <w:widowControl w:val="0"/>
      </w:pPr>
      <w:r>
        <w:t>\renewcommand{\theenumi}{\Alph{enumi}}</w:t>
      </w:r>
    </w:p>
    <w:p w14:paraId="0389C1BF" w14:textId="77777777" w:rsidR="00382F76" w:rsidRDefault="00E87AF4">
      <w:pPr>
        <w:widowControl w:val="0"/>
      </w:pPr>
      <w:r>
        <w:tab/>
        <w:t>\</w:t>
      </w:r>
      <w:proofErr w:type="gramStart"/>
      <w:r>
        <w:t>item</w:t>
      </w:r>
      <w:proofErr w:type="gramEnd"/>
      <w:r>
        <w:t xml:space="preserve"> ${\displaystyle \frac{P \vDash Q \overset{Y}{\rightleftharpoons} P, P \triangleleft &lt;X&gt;Y}{P \vDash Q \mid\thicksim X}}$;</w:t>
      </w:r>
    </w:p>
    <w:p w14:paraId="56DA781A" w14:textId="77777777" w:rsidR="00382F76" w:rsidRDefault="00E87AF4">
      <w:pPr>
        <w:widowControl w:val="0"/>
      </w:pPr>
      <w:r>
        <w:tab/>
      </w:r>
    </w:p>
    <w:p w14:paraId="163E74BC" w14:textId="77777777" w:rsidR="00382F76" w:rsidRDefault="00E87AF4">
      <w:pPr>
        <w:widowControl w:val="0"/>
      </w:pPr>
      <w:r>
        <w:tab/>
        <w:t>\</w:t>
      </w:r>
      <w:proofErr w:type="gramStart"/>
      <w:r>
        <w:t>item</w:t>
      </w:r>
      <w:proofErr w:type="gramEnd"/>
      <w:r>
        <w:t xml:space="preserve"> ${\displaystyle \frac{P \vDash \#(X), P \vDash Q \mid\thicksim X }{P \vDash Q </w:t>
      </w:r>
      <w:r>
        <w:lastRenderedPageBreak/>
        <w:t>\vDash X}}$;</w:t>
      </w:r>
    </w:p>
    <w:p w14:paraId="75110A5D" w14:textId="77777777" w:rsidR="00382F76" w:rsidRDefault="00382F76">
      <w:pPr>
        <w:widowControl w:val="0"/>
      </w:pPr>
    </w:p>
    <w:p w14:paraId="29C78939" w14:textId="77777777" w:rsidR="00382F76" w:rsidRDefault="00E87AF4">
      <w:pPr>
        <w:widowControl w:val="0"/>
      </w:pPr>
      <w:r>
        <w:tab/>
        <w:t>\</w:t>
      </w:r>
      <w:proofErr w:type="gramStart"/>
      <w:r>
        <w:t>item</w:t>
      </w:r>
      <w:proofErr w:type="gramEnd"/>
      <w:r>
        <w:t xml:space="preserve"> ${\displaystyle \frac{P \vDash Q \Rightarrow X, P \vDash Q \vDash X }{P \vDash X}}$;</w:t>
      </w:r>
      <w:r>
        <w:tab/>
      </w:r>
    </w:p>
    <w:p w14:paraId="66E817DC" w14:textId="77777777" w:rsidR="00382F76" w:rsidRDefault="00E87AF4">
      <w:pPr>
        <w:widowControl w:val="0"/>
      </w:pPr>
      <w:r>
        <w:tab/>
      </w:r>
    </w:p>
    <w:p w14:paraId="70E8500D" w14:textId="77777777" w:rsidR="00382F76" w:rsidRDefault="00E87AF4">
      <w:pPr>
        <w:widowControl w:val="0"/>
      </w:pPr>
      <w:r>
        <w:tab/>
        <w:t>\</w:t>
      </w:r>
      <w:proofErr w:type="gramStart"/>
      <w:r>
        <w:t>item</w:t>
      </w:r>
      <w:proofErr w:type="gramEnd"/>
      <w:r>
        <w:t xml:space="preserve"> ${\displaystyle \frac{P \vDash \#(X)}{P \vDash \#(Y,X)}}$.</w:t>
      </w:r>
    </w:p>
    <w:p w14:paraId="1B53E99A" w14:textId="77777777" w:rsidR="00382F76" w:rsidRDefault="00E87AF4">
      <w:pPr>
        <w:widowControl w:val="0"/>
      </w:pPr>
      <w:r>
        <w:t>\end{enumerate}</w:t>
      </w:r>
    </w:p>
    <w:p w14:paraId="7D357B8E" w14:textId="77777777" w:rsidR="00382F76" w:rsidRDefault="00382F76">
      <w:pPr>
        <w:widowControl w:val="0"/>
      </w:pPr>
    </w:p>
    <w:p w14:paraId="07D1E2C9" w14:textId="77777777" w:rsidR="00382F76" w:rsidRDefault="00E87AF4">
      <w:pPr>
        <w:widowControl w:val="0"/>
      </w:pPr>
      <w:r>
        <w:t>Table~\ref{tab:idealizedprotocol} summarizes the idealized protocol in BAN Logic syntax, with the following nomenclatures: Y is the $i^{th}$ $v_{c}$'s temporary digital certificate $cert_{c,i} \in Tk_{c, w}$; Z is the $i^{th}$ $v_{c}$'s public key $k^{+}_{c,i} \in cert_{c, i}$; X denotes the request on Step 1 of the proposed pseudonym renewal protocol; and, finally, P represents the new set of temporary public/private key pairs $Tk_{c, w}$ to vehicle $v_{c}$.</w:t>
      </w:r>
    </w:p>
    <w:p w14:paraId="19F5F796" w14:textId="77777777" w:rsidR="00382F76" w:rsidRDefault="00382F76">
      <w:pPr>
        <w:widowControl w:val="0"/>
      </w:pPr>
    </w:p>
    <w:p w14:paraId="0C2802AC" w14:textId="77777777" w:rsidR="00382F76" w:rsidRDefault="00E87AF4">
      <w:pPr>
        <w:widowControl w:val="0"/>
      </w:pPr>
      <w:r>
        <w:t>\begin{center}</w:t>
      </w:r>
    </w:p>
    <w:p w14:paraId="75FB3767" w14:textId="77777777" w:rsidR="00382F76" w:rsidRDefault="00E87AF4">
      <w:pPr>
        <w:widowControl w:val="0"/>
      </w:pPr>
      <w:r>
        <w:t>\tablefirsthead{%</w:t>
      </w:r>
    </w:p>
    <w:p w14:paraId="41897017" w14:textId="77777777" w:rsidR="00382F76" w:rsidRDefault="00E87AF4">
      <w:pPr>
        <w:widowControl w:val="0"/>
      </w:pPr>
      <w:r>
        <w:t>\hline</w:t>
      </w:r>
    </w:p>
    <w:p w14:paraId="509DFDFE" w14:textId="77777777" w:rsidR="00382F76" w:rsidRDefault="00E87AF4">
      <w:pPr>
        <w:widowControl w:val="0"/>
      </w:pPr>
      <w:r>
        <w:t>\multicolumn{1}{|c}{Steps} &amp;</w:t>
      </w:r>
    </w:p>
    <w:p w14:paraId="5825D8BB" w14:textId="77777777" w:rsidR="00382F76" w:rsidRDefault="00E87AF4">
      <w:pPr>
        <w:widowControl w:val="0"/>
      </w:pPr>
      <w:r>
        <w:t>\multicolumn{1}{c|}{BAN Description} \\</w:t>
      </w:r>
    </w:p>
    <w:p w14:paraId="3EF86782" w14:textId="77777777" w:rsidR="00382F76" w:rsidRDefault="00E87AF4">
      <w:pPr>
        <w:widowControl w:val="0"/>
      </w:pPr>
      <w:r>
        <w:t>\hline}</w:t>
      </w:r>
    </w:p>
    <w:p w14:paraId="5AA7BD71" w14:textId="77777777" w:rsidR="00382F76" w:rsidRDefault="00E87AF4">
      <w:pPr>
        <w:widowControl w:val="0"/>
      </w:pPr>
      <w:r>
        <w:t>\tablehead{%</w:t>
      </w:r>
    </w:p>
    <w:p w14:paraId="701B825F" w14:textId="77777777" w:rsidR="00382F76" w:rsidRDefault="00E87AF4">
      <w:pPr>
        <w:widowControl w:val="0"/>
      </w:pPr>
      <w:r>
        <w:t>\hline</w:t>
      </w:r>
    </w:p>
    <w:p w14:paraId="6A656D0C" w14:textId="77777777" w:rsidR="00382F76" w:rsidRDefault="00E87AF4">
      <w:pPr>
        <w:widowControl w:val="0"/>
      </w:pPr>
      <w:r>
        <w:t>\multicolumn{2}{|l|}{\small\sl continued from previous page}\\</w:t>
      </w:r>
    </w:p>
    <w:p w14:paraId="50154CFC" w14:textId="77777777" w:rsidR="00382F76" w:rsidRDefault="00E87AF4">
      <w:pPr>
        <w:widowControl w:val="0"/>
      </w:pPr>
      <w:r>
        <w:t>\hline</w:t>
      </w:r>
    </w:p>
    <w:p w14:paraId="5C374167" w14:textId="77777777" w:rsidR="00382F76" w:rsidRDefault="00E87AF4">
      <w:pPr>
        <w:widowControl w:val="0"/>
      </w:pPr>
      <w:r>
        <w:t>\multicolumn{1}{|c}{Steps} &amp;</w:t>
      </w:r>
    </w:p>
    <w:p w14:paraId="4ED4EECC" w14:textId="77777777" w:rsidR="00382F76" w:rsidRDefault="00E87AF4">
      <w:pPr>
        <w:widowControl w:val="0"/>
      </w:pPr>
      <w:r>
        <w:t>\multicolumn{1}{c|}{BAN Description} \\</w:t>
      </w:r>
    </w:p>
    <w:p w14:paraId="59D9F4E7" w14:textId="77777777" w:rsidR="00382F76" w:rsidRDefault="00E87AF4">
      <w:pPr>
        <w:widowControl w:val="0"/>
      </w:pPr>
      <w:r>
        <w:t>\hline}</w:t>
      </w:r>
    </w:p>
    <w:p w14:paraId="1995383B" w14:textId="77777777" w:rsidR="00382F76" w:rsidRDefault="00E87AF4">
      <w:pPr>
        <w:widowControl w:val="0"/>
      </w:pPr>
      <w:r>
        <w:t>\tabletail{%</w:t>
      </w:r>
    </w:p>
    <w:p w14:paraId="0C9B0202" w14:textId="77777777" w:rsidR="00382F76" w:rsidRDefault="00E87AF4">
      <w:pPr>
        <w:widowControl w:val="0"/>
      </w:pPr>
      <w:r>
        <w:t>\hline</w:t>
      </w:r>
    </w:p>
    <w:p w14:paraId="31A8C0A6" w14:textId="77777777" w:rsidR="00382F76" w:rsidRDefault="00E87AF4">
      <w:pPr>
        <w:widowControl w:val="0"/>
      </w:pPr>
      <w:r>
        <w:t>\multicolumn{2}{|r|}{\small\sl continued on next page}\\</w:t>
      </w:r>
    </w:p>
    <w:p w14:paraId="31F36371" w14:textId="77777777" w:rsidR="00382F76" w:rsidRDefault="00E87AF4">
      <w:pPr>
        <w:widowControl w:val="0"/>
      </w:pPr>
      <w:r>
        <w:t>\hline}</w:t>
      </w:r>
    </w:p>
    <w:p w14:paraId="613AB64C" w14:textId="77777777" w:rsidR="00382F76" w:rsidRDefault="00E87AF4">
      <w:pPr>
        <w:widowControl w:val="0"/>
      </w:pPr>
      <w:r>
        <w:t>\tablelasttail{\hline}</w:t>
      </w:r>
    </w:p>
    <w:p w14:paraId="2470700E" w14:textId="77777777" w:rsidR="00382F76" w:rsidRDefault="00E87AF4">
      <w:pPr>
        <w:widowControl w:val="0"/>
      </w:pPr>
      <w:r>
        <w:t>\topcaption{Idealized Protocol.}</w:t>
      </w:r>
    </w:p>
    <w:p w14:paraId="088798E3" w14:textId="77777777" w:rsidR="00382F76" w:rsidRDefault="00382F76">
      <w:pPr>
        <w:widowControl w:val="0"/>
      </w:pPr>
    </w:p>
    <w:p w14:paraId="55010119" w14:textId="77777777" w:rsidR="00382F76" w:rsidRDefault="00E87AF4">
      <w:pPr>
        <w:widowControl w:val="0"/>
      </w:pPr>
      <w:r>
        <w:t>\begin{supertabular}{|l@{\hspace{3mm}}|l@{\hspace{37mm}}|}</w:t>
      </w:r>
    </w:p>
    <w:p w14:paraId="2294049C" w14:textId="77777777" w:rsidR="00382F76" w:rsidRDefault="00E87AF4">
      <w:pPr>
        <w:widowControl w:val="0"/>
      </w:pPr>
      <w:r>
        <w:t>\label{tab:idealizedprotocol}</w:t>
      </w:r>
    </w:p>
    <w:p w14:paraId="2381970F" w14:textId="77777777" w:rsidR="00382F76" w:rsidRDefault="00E87AF4">
      <w:pPr>
        <w:widowControl w:val="0"/>
      </w:pPr>
      <w:r>
        <w:t xml:space="preserve">  Step 1 &amp; $v_{c} \rightarrow RSU_{n}: &lt;X&gt;Y$\\</w:t>
      </w:r>
    </w:p>
    <w:p w14:paraId="3D8CF1BE" w14:textId="77777777" w:rsidR="00382F76" w:rsidRDefault="00E87AF4">
      <w:pPr>
        <w:widowControl w:val="0"/>
      </w:pPr>
      <w:r>
        <w:t xml:space="preserve">  Step 3 &amp; $RSU_{n} \rightarrow v_{c}: \{P\}_{Z}$ \\</w:t>
      </w:r>
    </w:p>
    <w:p w14:paraId="6322D0F3" w14:textId="77777777" w:rsidR="00382F76" w:rsidRDefault="00E87AF4">
      <w:pPr>
        <w:widowControl w:val="0"/>
      </w:pPr>
      <w:r>
        <w:t>\end{supertabular}</w:t>
      </w:r>
    </w:p>
    <w:p w14:paraId="49B6ECB1" w14:textId="77777777" w:rsidR="00382F76" w:rsidRDefault="00E87AF4">
      <w:pPr>
        <w:widowControl w:val="0"/>
      </w:pPr>
      <w:r>
        <w:t>\end{center}</w:t>
      </w:r>
    </w:p>
    <w:p w14:paraId="09A32A28" w14:textId="77777777" w:rsidR="00382F76" w:rsidRDefault="00382F76">
      <w:pPr>
        <w:widowControl w:val="0"/>
      </w:pPr>
    </w:p>
    <w:p w14:paraId="5394EA91" w14:textId="77777777" w:rsidR="00382F76" w:rsidRDefault="00E87AF4">
      <w:pPr>
        <w:widowControl w:val="0"/>
      </w:pPr>
      <w:r>
        <w:t xml:space="preserve">The Steps 1 </w:t>
      </w:r>
      <w:del w:id="135" w:author="James Van Cott" w:date="2014-03-16T11:55:00Z">
        <w:r w:rsidDel="006A636B">
          <w:delText xml:space="preserve">to </w:delText>
        </w:r>
      </w:del>
      <w:ins w:id="136" w:author="James Van Cott" w:date="2014-03-16T11:55:00Z">
        <w:r w:rsidR="006A636B">
          <w:t xml:space="preserve">through </w:t>
        </w:r>
      </w:ins>
      <w:r>
        <w:t>8 bellow describe the assumptions considered to the verification process, while Table~\</w:t>
      </w:r>
      <w:proofErr w:type="gramStart"/>
      <w:r>
        <w:t>ref{</w:t>
      </w:r>
      <w:proofErr w:type="gramEnd"/>
      <w:r>
        <w:t xml:space="preserve">tab:goals} summarizes the goals of correctness verification. The goal is to check if </w:t>
      </w:r>
      <w:ins w:id="137" w:author="James Van Cott" w:date="2014-03-16T11:56:00Z">
        <w:r w:rsidR="006A636B">
          <w:t xml:space="preserve">the </w:t>
        </w:r>
      </w:ins>
      <w:r>
        <w:t xml:space="preserve">vehicle and RSU trust the received messages. In other words, if the request is fresh </w:t>
      </w:r>
      <w:r>
        <w:lastRenderedPageBreak/>
        <w:t>and, hence, it is not originated from replay attacks, as well as if the message's data are authentic.</w:t>
      </w:r>
    </w:p>
    <w:p w14:paraId="12F792B2" w14:textId="77777777" w:rsidR="00382F76" w:rsidRDefault="00382F76">
      <w:pPr>
        <w:widowControl w:val="0"/>
      </w:pPr>
    </w:p>
    <w:p w14:paraId="3EC37E39" w14:textId="77777777" w:rsidR="00382F76" w:rsidRDefault="00E87AF4">
      <w:pPr>
        <w:widowControl w:val="0"/>
      </w:pPr>
      <w:r>
        <w:t>\begin{enumerate}</w:t>
      </w:r>
    </w:p>
    <w:p w14:paraId="6CCE1617" w14:textId="77777777" w:rsidR="00382F76" w:rsidRDefault="00E87AF4">
      <w:pPr>
        <w:widowControl w:val="0"/>
      </w:pPr>
      <w:r>
        <w:tab/>
        <w:t>\</w:t>
      </w:r>
      <w:proofErr w:type="gramStart"/>
      <w:r>
        <w:t>item</w:t>
      </w:r>
      <w:proofErr w:type="gramEnd"/>
      <w:r>
        <w:t xml:space="preserve"> $RSU_{n} \vDash v_{c} \overset{Y}{\rightleftharpoons} RSU_{n}$;</w:t>
      </w:r>
    </w:p>
    <w:p w14:paraId="393251D7" w14:textId="77777777" w:rsidR="00382F76" w:rsidRDefault="00E87AF4">
      <w:pPr>
        <w:widowControl w:val="0"/>
      </w:pPr>
      <w:r>
        <w:tab/>
        <w:t>\</w:t>
      </w:r>
      <w:proofErr w:type="gramStart"/>
      <w:r>
        <w:t>item</w:t>
      </w:r>
      <w:proofErr w:type="gramEnd"/>
      <w:r>
        <w:t xml:space="preserve"> $RSU_{n} \vDash \#(X)$;</w:t>
      </w:r>
    </w:p>
    <w:p w14:paraId="5A7A64B8" w14:textId="77777777" w:rsidR="00382F76" w:rsidRDefault="00E87AF4">
      <w:pPr>
        <w:widowControl w:val="0"/>
      </w:pPr>
      <w:r>
        <w:tab/>
        <w:t>\</w:t>
      </w:r>
      <w:proofErr w:type="gramStart"/>
      <w:r>
        <w:t>item</w:t>
      </w:r>
      <w:proofErr w:type="gramEnd"/>
      <w:r>
        <w:t xml:space="preserve"> $RSU_{n} \vDash v_{c} \Rightarrow X$;</w:t>
      </w:r>
    </w:p>
    <w:p w14:paraId="2476C8DA" w14:textId="77777777" w:rsidR="00382F76" w:rsidRDefault="00E87AF4">
      <w:pPr>
        <w:widowControl w:val="0"/>
      </w:pPr>
      <w:r>
        <w:tab/>
        <w:t>\</w:t>
      </w:r>
      <w:proofErr w:type="gramStart"/>
      <w:r>
        <w:t>item</w:t>
      </w:r>
      <w:proofErr w:type="gramEnd"/>
      <w:r>
        <w:t xml:space="preserve"> $RSU_{n} \triangleleft &lt;X&gt; Y$;</w:t>
      </w:r>
    </w:p>
    <w:p w14:paraId="7C041D25" w14:textId="77777777" w:rsidR="00382F76" w:rsidRDefault="00E87AF4">
      <w:pPr>
        <w:widowControl w:val="0"/>
      </w:pPr>
      <w:r>
        <w:tab/>
        <w:t>\item $v_{c} \triangleleft &lt;P&gt;Z$;</w:t>
      </w:r>
    </w:p>
    <w:p w14:paraId="44DF1F5C" w14:textId="77777777" w:rsidR="00382F76" w:rsidRDefault="00E87AF4">
      <w:pPr>
        <w:widowControl w:val="0"/>
      </w:pPr>
      <w:r>
        <w:tab/>
        <w:t>\</w:t>
      </w:r>
      <w:proofErr w:type="gramStart"/>
      <w:r>
        <w:t>item</w:t>
      </w:r>
      <w:proofErr w:type="gramEnd"/>
      <w:r>
        <w:t xml:space="preserve"> $v_{c} \vDash RSU_{n} \overset{Z}{\rightleftharpoons} v_{c}$;</w:t>
      </w:r>
    </w:p>
    <w:p w14:paraId="3EC2DD45" w14:textId="77777777" w:rsidR="00382F76" w:rsidRDefault="00E87AF4">
      <w:pPr>
        <w:widowControl w:val="0"/>
      </w:pPr>
      <w:r>
        <w:tab/>
        <w:t>\</w:t>
      </w:r>
      <w:proofErr w:type="gramStart"/>
      <w:r>
        <w:t>item</w:t>
      </w:r>
      <w:proofErr w:type="gramEnd"/>
      <w:r>
        <w:t xml:space="preserve"> $v_{c} \vDash RSU_{n} \Rightarrow P$;</w:t>
      </w:r>
    </w:p>
    <w:p w14:paraId="54AF7988" w14:textId="77777777" w:rsidR="00382F76" w:rsidRDefault="00E87AF4">
      <w:pPr>
        <w:widowControl w:val="0"/>
      </w:pPr>
      <w:r>
        <w:tab/>
        <w:t>\</w:t>
      </w:r>
      <w:proofErr w:type="gramStart"/>
      <w:r>
        <w:t>item</w:t>
      </w:r>
      <w:proofErr w:type="gramEnd"/>
      <w:r>
        <w:t xml:space="preserve"> $v_{c} \vDash \#(P)$.</w:t>
      </w:r>
    </w:p>
    <w:p w14:paraId="6AD62B99" w14:textId="77777777" w:rsidR="00382F76" w:rsidRDefault="00E87AF4">
      <w:pPr>
        <w:widowControl w:val="0"/>
      </w:pPr>
      <w:r>
        <w:t xml:space="preserve">\end{enumerate} </w:t>
      </w:r>
    </w:p>
    <w:p w14:paraId="35537A94" w14:textId="77777777" w:rsidR="00382F76" w:rsidRDefault="00382F76">
      <w:pPr>
        <w:widowControl w:val="0"/>
      </w:pPr>
    </w:p>
    <w:p w14:paraId="5E924C1E" w14:textId="77777777" w:rsidR="00382F76" w:rsidRDefault="00E87AF4">
      <w:pPr>
        <w:widowControl w:val="0"/>
      </w:pPr>
      <w:r>
        <w:t>\begin{center}</w:t>
      </w:r>
    </w:p>
    <w:p w14:paraId="2D7EF843" w14:textId="77777777" w:rsidR="00382F76" w:rsidRDefault="00E87AF4">
      <w:pPr>
        <w:widowControl w:val="0"/>
      </w:pPr>
      <w:r>
        <w:t>\tablefirsthead{%</w:t>
      </w:r>
    </w:p>
    <w:p w14:paraId="7B06E240" w14:textId="77777777" w:rsidR="00382F76" w:rsidRDefault="00E87AF4">
      <w:pPr>
        <w:widowControl w:val="0"/>
      </w:pPr>
      <w:r>
        <w:t>\hline</w:t>
      </w:r>
    </w:p>
    <w:p w14:paraId="5222AF21" w14:textId="77777777" w:rsidR="00382F76" w:rsidRDefault="00E87AF4">
      <w:pPr>
        <w:widowControl w:val="0"/>
      </w:pPr>
      <w:r>
        <w:t>\multicolumn{1}{|c}{Goal} &amp;</w:t>
      </w:r>
    </w:p>
    <w:p w14:paraId="17A564D3" w14:textId="77777777" w:rsidR="00382F76" w:rsidRDefault="00E87AF4">
      <w:pPr>
        <w:widowControl w:val="0"/>
      </w:pPr>
      <w:r>
        <w:t>\multicolumn{1}{|c|}{BAN Syntax} &amp;</w:t>
      </w:r>
    </w:p>
    <w:p w14:paraId="3F19B257" w14:textId="77777777" w:rsidR="00382F76" w:rsidRDefault="00E87AF4">
      <w:pPr>
        <w:widowControl w:val="0"/>
      </w:pPr>
      <w:r>
        <w:t>\multicolumn{1}{c|}{Description} \\</w:t>
      </w:r>
    </w:p>
    <w:p w14:paraId="57DB9C94" w14:textId="77777777" w:rsidR="00382F76" w:rsidRDefault="00E87AF4">
      <w:pPr>
        <w:widowControl w:val="0"/>
      </w:pPr>
      <w:r>
        <w:t>\hline}</w:t>
      </w:r>
    </w:p>
    <w:p w14:paraId="1F12C5F7" w14:textId="77777777" w:rsidR="00382F76" w:rsidRDefault="00E87AF4">
      <w:pPr>
        <w:widowControl w:val="0"/>
      </w:pPr>
      <w:r>
        <w:t>\tablehead{%</w:t>
      </w:r>
    </w:p>
    <w:p w14:paraId="2E41534C" w14:textId="77777777" w:rsidR="00382F76" w:rsidRDefault="00E87AF4">
      <w:pPr>
        <w:widowControl w:val="0"/>
      </w:pPr>
      <w:r>
        <w:t>\hline</w:t>
      </w:r>
    </w:p>
    <w:p w14:paraId="1B2557CA" w14:textId="77777777" w:rsidR="00382F76" w:rsidRDefault="00E87AF4">
      <w:pPr>
        <w:widowControl w:val="0"/>
      </w:pPr>
      <w:r>
        <w:t>\multicolumn{2}{|l|}{\small\sl continued from previous page}\\</w:t>
      </w:r>
    </w:p>
    <w:p w14:paraId="02A5974F" w14:textId="77777777" w:rsidR="00382F76" w:rsidRDefault="00E87AF4">
      <w:pPr>
        <w:widowControl w:val="0"/>
      </w:pPr>
      <w:r>
        <w:t>\hline</w:t>
      </w:r>
    </w:p>
    <w:p w14:paraId="25AA6AA6" w14:textId="77777777" w:rsidR="00382F76" w:rsidRDefault="00E87AF4">
      <w:pPr>
        <w:widowControl w:val="0"/>
      </w:pPr>
      <w:r>
        <w:t>\multicolumn{1}{|c}{Goal} &amp;</w:t>
      </w:r>
    </w:p>
    <w:p w14:paraId="15CA1795" w14:textId="77777777" w:rsidR="00382F76" w:rsidRDefault="00E87AF4">
      <w:pPr>
        <w:widowControl w:val="0"/>
      </w:pPr>
      <w:r>
        <w:t>\multicolumn{1}{|c|}{BAN Description} &amp;</w:t>
      </w:r>
    </w:p>
    <w:p w14:paraId="04F77F3B" w14:textId="77777777" w:rsidR="00382F76" w:rsidRDefault="00E87AF4">
      <w:pPr>
        <w:widowControl w:val="0"/>
      </w:pPr>
      <w:r>
        <w:t>\multicolumn{1}{c|}{Description} \\</w:t>
      </w:r>
    </w:p>
    <w:p w14:paraId="25D8B494" w14:textId="77777777" w:rsidR="00382F76" w:rsidRDefault="00E87AF4">
      <w:pPr>
        <w:widowControl w:val="0"/>
      </w:pPr>
      <w:r>
        <w:t>\hline}</w:t>
      </w:r>
    </w:p>
    <w:p w14:paraId="059469CF" w14:textId="77777777" w:rsidR="00382F76" w:rsidRDefault="00E87AF4">
      <w:pPr>
        <w:widowControl w:val="0"/>
      </w:pPr>
      <w:r>
        <w:t>\tabletail{%</w:t>
      </w:r>
    </w:p>
    <w:p w14:paraId="29ABEE16" w14:textId="77777777" w:rsidR="00382F76" w:rsidRDefault="00E87AF4">
      <w:pPr>
        <w:widowControl w:val="0"/>
      </w:pPr>
      <w:r>
        <w:t>\hline</w:t>
      </w:r>
    </w:p>
    <w:p w14:paraId="43D98B32" w14:textId="77777777" w:rsidR="00382F76" w:rsidRDefault="00E87AF4">
      <w:pPr>
        <w:widowControl w:val="0"/>
      </w:pPr>
      <w:r>
        <w:t>\multicolumn{2}{|r|}{\small\sl continued on next page}\\</w:t>
      </w:r>
    </w:p>
    <w:p w14:paraId="0BBDE8C4" w14:textId="77777777" w:rsidR="00382F76" w:rsidRDefault="00E87AF4">
      <w:pPr>
        <w:widowControl w:val="0"/>
      </w:pPr>
      <w:r>
        <w:t>\hline}</w:t>
      </w:r>
    </w:p>
    <w:p w14:paraId="0F975463" w14:textId="77777777" w:rsidR="00382F76" w:rsidRDefault="00E87AF4">
      <w:pPr>
        <w:widowControl w:val="0"/>
      </w:pPr>
      <w:r>
        <w:t>\tablelasttail{\hline}</w:t>
      </w:r>
    </w:p>
    <w:p w14:paraId="3B8D21BF" w14:textId="77777777" w:rsidR="00382F76" w:rsidRDefault="00E87AF4">
      <w:pPr>
        <w:widowControl w:val="0"/>
      </w:pPr>
      <w:r>
        <w:t>\</w:t>
      </w:r>
      <w:proofErr w:type="gramStart"/>
      <w:r>
        <w:t>topcaption</w:t>
      </w:r>
      <w:proofErr w:type="gramEnd"/>
      <w:r>
        <w:t>{Goals of the Correctness Verification.}</w:t>
      </w:r>
    </w:p>
    <w:p w14:paraId="305476AD" w14:textId="77777777" w:rsidR="00382F76" w:rsidRDefault="00382F76">
      <w:pPr>
        <w:widowControl w:val="0"/>
      </w:pPr>
    </w:p>
    <w:p w14:paraId="33599FF8" w14:textId="77777777" w:rsidR="00382F76" w:rsidRDefault="00E87AF4">
      <w:pPr>
        <w:widowControl w:val="0"/>
      </w:pPr>
      <w:r>
        <w:t>\begin{supertabular}{|l@{\hspace{3mm}}|l@{\hspace{5mm}}|l|}</w:t>
      </w:r>
    </w:p>
    <w:p w14:paraId="105AADC3" w14:textId="77777777" w:rsidR="00382F76" w:rsidRDefault="00E87AF4">
      <w:pPr>
        <w:widowControl w:val="0"/>
      </w:pPr>
      <w:r>
        <w:t>\label{tab:goals}</w:t>
      </w:r>
    </w:p>
    <w:p w14:paraId="01C8BBF4" w14:textId="77777777" w:rsidR="00382F76" w:rsidRDefault="00E87AF4">
      <w:pPr>
        <w:widowControl w:val="0"/>
      </w:pPr>
      <w:r>
        <w:t xml:space="preserve">  1 &amp; $RSU_{n} \vDash X$ &amp; RSU believes the request \</w:t>
      </w:r>
      <w:proofErr w:type="gramStart"/>
      <w:r>
        <w:t>textit{</w:t>
      </w:r>
      <w:proofErr w:type="gramEnd"/>
      <w:r>
        <w:t>m}.\\ \hline</w:t>
      </w:r>
    </w:p>
    <w:p w14:paraId="0CDF3644" w14:textId="77777777" w:rsidR="00382F76" w:rsidRDefault="00E87AF4">
      <w:pPr>
        <w:widowControl w:val="0"/>
      </w:pPr>
      <w:r>
        <w:t xml:space="preserve">  2 &amp; $RSU_{n} \vDash \#(Y</w:t>
      </w:r>
      <w:proofErr w:type="gramStart"/>
      <w:r>
        <w:t>,X</w:t>
      </w:r>
      <w:proofErr w:type="gramEnd"/>
      <w:r>
        <w:t>)$ &amp; \pbox{20cm}{RSU believes that the \\ request \textit{m} and the $v_{c}$'s \\ digital certificate are fresh.}  \\ \hline</w:t>
      </w:r>
    </w:p>
    <w:p w14:paraId="6A319224" w14:textId="77777777" w:rsidR="00382F76" w:rsidRDefault="00E87AF4">
      <w:pPr>
        <w:widowControl w:val="0"/>
      </w:pPr>
      <w:r>
        <w:t xml:space="preserve">  3 &amp; $v_{c} \vDash P$ &amp; \pbox{20cm}{$v_{c}$ believes the new set of \\ pseudonym.}\\ \hline</w:t>
      </w:r>
    </w:p>
    <w:p w14:paraId="0AC04BD5" w14:textId="77777777" w:rsidR="00382F76" w:rsidRDefault="00E87AF4">
      <w:pPr>
        <w:widowControl w:val="0"/>
      </w:pPr>
      <w:r>
        <w:t xml:space="preserve">  4 &amp; $v_{c} \vDash \#(P</w:t>
      </w:r>
      <w:proofErr w:type="gramStart"/>
      <w:r>
        <w:t>,Z</w:t>
      </w:r>
      <w:proofErr w:type="gramEnd"/>
      <w:r>
        <w:t>)$ &amp; \pbox{20cm}{$v_{c}$ believes that the RSU \\ response is fresh.} \\</w:t>
      </w:r>
    </w:p>
    <w:p w14:paraId="0E29EFFE" w14:textId="77777777" w:rsidR="00382F76" w:rsidRDefault="00E87AF4">
      <w:pPr>
        <w:widowControl w:val="0"/>
      </w:pPr>
      <w:r>
        <w:lastRenderedPageBreak/>
        <w:t>\end{supertabular}</w:t>
      </w:r>
    </w:p>
    <w:p w14:paraId="79E88CEE" w14:textId="77777777" w:rsidR="00382F76" w:rsidRDefault="00E87AF4">
      <w:pPr>
        <w:widowControl w:val="0"/>
      </w:pPr>
      <w:r>
        <w:t>\end{center}</w:t>
      </w:r>
    </w:p>
    <w:p w14:paraId="6973865D" w14:textId="77777777" w:rsidR="00382F76" w:rsidRDefault="00382F76">
      <w:pPr>
        <w:widowControl w:val="0"/>
      </w:pPr>
    </w:p>
    <w:p w14:paraId="0FF67A06" w14:textId="77777777" w:rsidR="00382F76" w:rsidRDefault="00E87AF4">
      <w:pPr>
        <w:widowControl w:val="0"/>
      </w:pPr>
      <w:r>
        <w:t>The verification process is as follows:</w:t>
      </w:r>
    </w:p>
    <w:p w14:paraId="7DB402A8" w14:textId="77777777" w:rsidR="00382F76" w:rsidRDefault="00382F76">
      <w:pPr>
        <w:widowControl w:val="0"/>
      </w:pPr>
    </w:p>
    <w:p w14:paraId="7DD6D5FF" w14:textId="77777777" w:rsidR="00382F76" w:rsidRDefault="00E87AF4">
      <w:pPr>
        <w:widowControl w:val="0"/>
      </w:pPr>
      <w:r>
        <w:t>\begin{enumerate}</w:t>
      </w:r>
    </w:p>
    <w:p w14:paraId="35DC984A" w14:textId="77777777" w:rsidR="00382F76" w:rsidRDefault="00E87AF4">
      <w:pPr>
        <w:widowControl w:val="0"/>
      </w:pPr>
      <w:r>
        <w:t>\renewcommand{\theenumi}{\Roman{enumi}}</w:t>
      </w:r>
    </w:p>
    <w:p w14:paraId="6ACB2413" w14:textId="77777777" w:rsidR="00382F76" w:rsidRDefault="00E87AF4">
      <w:pPr>
        <w:widowControl w:val="0"/>
      </w:pPr>
      <w:r>
        <w:tab/>
        <w:t>\item Postulate A applied to assumptions 1 and 4:</w:t>
      </w:r>
    </w:p>
    <w:p w14:paraId="0E33DAE7" w14:textId="77777777" w:rsidR="00382F76" w:rsidRDefault="00E87AF4">
      <w:pPr>
        <w:widowControl w:val="0"/>
      </w:pPr>
      <w:r>
        <w:tab/>
        <w:t xml:space="preserve"> </w:t>
      </w:r>
    </w:p>
    <w:p w14:paraId="766175E7" w14:textId="77777777" w:rsidR="00382F76" w:rsidRDefault="00E87AF4">
      <w:pPr>
        <w:widowControl w:val="0"/>
      </w:pPr>
      <w:r>
        <w:tab/>
      </w:r>
      <w:r>
        <w:tab/>
        <w:t>${\</w:t>
      </w:r>
      <w:proofErr w:type="gramStart"/>
      <w:r>
        <w:t>displaystyle</w:t>
      </w:r>
      <w:proofErr w:type="gramEnd"/>
      <w:r>
        <w:t xml:space="preserve"> \frac{RSU_{n} \vDash v_{c} \overset{Y}{\rightleftharpoons} RSU_{n}, RSU_{n} \triangleleft &lt;X&gt;Y}{RSU_{n} \vDash v_{c} \mid\thicksim X}}$: if RSU believes that it shares the secret Y with vehicle $v_{c}$, and it receives the request X combined with Y, then it believes that $v_{c}$ once sent X;</w:t>
      </w:r>
    </w:p>
    <w:p w14:paraId="13F522A5" w14:textId="77777777" w:rsidR="00382F76" w:rsidRDefault="00E87AF4">
      <w:pPr>
        <w:widowControl w:val="0"/>
      </w:pPr>
      <w:r>
        <w:tab/>
      </w:r>
    </w:p>
    <w:p w14:paraId="3E3ED401" w14:textId="77777777" w:rsidR="00382F76" w:rsidRDefault="00E87AF4">
      <w:pPr>
        <w:widowControl w:val="0"/>
      </w:pPr>
      <w:r>
        <w:tab/>
        <w:t>\item Postulate B applied to assumption 2 and to result I:</w:t>
      </w:r>
    </w:p>
    <w:p w14:paraId="0B580FD2" w14:textId="77777777" w:rsidR="00382F76" w:rsidRDefault="00E87AF4">
      <w:pPr>
        <w:widowControl w:val="0"/>
      </w:pPr>
      <w:r>
        <w:tab/>
      </w:r>
    </w:p>
    <w:p w14:paraId="4C639C84" w14:textId="77777777" w:rsidR="00382F76" w:rsidRDefault="00E87AF4">
      <w:pPr>
        <w:widowControl w:val="0"/>
      </w:pPr>
      <w:r>
        <w:tab/>
      </w:r>
      <w:r>
        <w:tab/>
        <w:t>${\displaystyle \frac{RSU_{n} \vDash \#(X), RSU_{n} \vDash v_{c} \mid\thicksim X }{RSU_{n} \vDash v_{c} \vDash X}}$: if RSU believes that the request X could have been uttered only recently (through the message timestamp), and the RSU believes that the vehicle $v_{c}$ once sent X (due to the $i^{th}$ digital certificate $cert_{k, i}$), then the RSU believes that $v_{c}$ believes X;</w:t>
      </w:r>
    </w:p>
    <w:p w14:paraId="24785AC2" w14:textId="77777777" w:rsidR="00382F76" w:rsidRDefault="00E87AF4">
      <w:pPr>
        <w:widowControl w:val="0"/>
      </w:pPr>
      <w:r>
        <w:tab/>
      </w:r>
    </w:p>
    <w:p w14:paraId="383E800C" w14:textId="77777777" w:rsidR="00382F76" w:rsidRDefault="00E87AF4">
      <w:pPr>
        <w:widowControl w:val="0"/>
      </w:pPr>
      <w:r>
        <w:tab/>
        <w:t xml:space="preserve">\item Postulate C applied to assumption 3 and result II: </w:t>
      </w:r>
    </w:p>
    <w:p w14:paraId="50C30F58" w14:textId="77777777" w:rsidR="00382F76" w:rsidRDefault="00E87AF4">
      <w:pPr>
        <w:widowControl w:val="0"/>
      </w:pPr>
      <w:r>
        <w:tab/>
      </w:r>
    </w:p>
    <w:p w14:paraId="66308BA4" w14:textId="77777777" w:rsidR="00382F76" w:rsidRDefault="00E87AF4">
      <w:pPr>
        <w:widowControl w:val="0"/>
      </w:pPr>
      <w:r>
        <w:tab/>
      </w:r>
      <w:r>
        <w:tab/>
        <w:t>${\displaystyle \frac{RSU_{n} \vDash v_{c} \Rightarrow X, RSU_{n} \vDash v_{c} \vDash X }{RSU_{n} \vDash X}}$: if the RSU believes that the vehicle $v_{c}$ has jurisdiction over X (due to the $i^{th}$ digital certificate $cert_{k, i}$), then the RSU trusts $v_{c}$ on the truth of X. Hence, goal 1 is achieved;</w:t>
      </w:r>
    </w:p>
    <w:p w14:paraId="6F6A0943" w14:textId="77777777" w:rsidR="00382F76" w:rsidRDefault="00E87AF4">
      <w:pPr>
        <w:widowControl w:val="0"/>
      </w:pPr>
      <w:r>
        <w:tab/>
      </w:r>
      <w:r>
        <w:tab/>
      </w:r>
    </w:p>
    <w:p w14:paraId="51F244C0" w14:textId="77777777" w:rsidR="00382F76" w:rsidRDefault="00E87AF4">
      <w:pPr>
        <w:widowControl w:val="0"/>
      </w:pPr>
      <w:r>
        <w:tab/>
        <w:t xml:space="preserve">\item Postulate D applied to assumption 2: </w:t>
      </w:r>
    </w:p>
    <w:p w14:paraId="56446BDD" w14:textId="77777777" w:rsidR="00382F76" w:rsidRDefault="00E87AF4">
      <w:pPr>
        <w:widowControl w:val="0"/>
      </w:pPr>
      <w:r>
        <w:tab/>
      </w:r>
      <w:r>
        <w:tab/>
      </w:r>
    </w:p>
    <w:p w14:paraId="19EAEFA1" w14:textId="77777777" w:rsidR="00382F76" w:rsidRDefault="00E87AF4">
      <w:pPr>
        <w:widowControl w:val="0"/>
      </w:pPr>
      <w:r>
        <w:tab/>
      </w:r>
      <w:r>
        <w:tab/>
        <w:t>${\</w:t>
      </w:r>
      <w:proofErr w:type="gramStart"/>
      <w:r>
        <w:t>displaystyle</w:t>
      </w:r>
      <w:proofErr w:type="gramEnd"/>
      <w:r>
        <w:t xml:space="preserve"> \frac{RSU \vDash \#(X)}{RSU \vDash \#(Y,X)}}$: if the RSU believes that the request X is fresh, then the entire message is also fresh. Hence, goal 2 is achieved;</w:t>
      </w:r>
    </w:p>
    <w:p w14:paraId="64F7AE01" w14:textId="77777777" w:rsidR="00382F76" w:rsidRDefault="00382F76">
      <w:pPr>
        <w:widowControl w:val="0"/>
      </w:pPr>
    </w:p>
    <w:p w14:paraId="0CDB5740" w14:textId="77777777" w:rsidR="00382F76" w:rsidRDefault="00E87AF4">
      <w:pPr>
        <w:widowControl w:val="0"/>
      </w:pPr>
      <w:r>
        <w:t>\item Postulate A applied to assumptions 5 and 6:</w:t>
      </w:r>
    </w:p>
    <w:p w14:paraId="55AEE187" w14:textId="77777777" w:rsidR="00382F76" w:rsidRDefault="00E87AF4">
      <w:pPr>
        <w:widowControl w:val="0"/>
      </w:pPr>
      <w:r>
        <w:tab/>
      </w:r>
    </w:p>
    <w:p w14:paraId="310EE97C" w14:textId="77777777" w:rsidR="00382F76" w:rsidRDefault="00E87AF4">
      <w:pPr>
        <w:widowControl w:val="0"/>
      </w:pPr>
      <w:r>
        <w:tab/>
      </w:r>
      <w:r>
        <w:tab/>
        <w:t>${\displaystyle \frac{v_{c} \vDash RSU_{n} \overset{Z}{\rightleftharpoons} v_{c}, v_{c} \triangleleft &lt;P&gt;Z}{v_{c} \vDash RSU \mid\thicksim P}}$: if the vehicle $v_{c}$ believes that it shares its public key Z with the RSU, and it receives the set of new public/private key pairs P from RSU combined with Z, then the vehicle $v_{c}$ believes that RSU once sent P;</w:t>
      </w:r>
    </w:p>
    <w:p w14:paraId="2420140A" w14:textId="77777777" w:rsidR="00382F76" w:rsidRDefault="00E87AF4">
      <w:pPr>
        <w:widowControl w:val="0"/>
      </w:pPr>
      <w:r>
        <w:tab/>
      </w:r>
      <w:r>
        <w:tab/>
      </w:r>
    </w:p>
    <w:p w14:paraId="7DAD7CE0" w14:textId="77777777" w:rsidR="00382F76" w:rsidRDefault="00E87AF4">
      <w:pPr>
        <w:widowControl w:val="0"/>
      </w:pPr>
      <w:r>
        <w:tab/>
        <w:t>\item Postulate B applied to assumption 8 and to result V:</w:t>
      </w:r>
    </w:p>
    <w:p w14:paraId="039C94E4" w14:textId="77777777" w:rsidR="00382F76" w:rsidRDefault="00E87AF4">
      <w:pPr>
        <w:widowControl w:val="0"/>
      </w:pPr>
      <w:r>
        <w:tab/>
      </w:r>
      <w:r>
        <w:tab/>
      </w:r>
    </w:p>
    <w:p w14:paraId="29089784" w14:textId="77777777" w:rsidR="00382F76" w:rsidRDefault="00E87AF4">
      <w:pPr>
        <w:widowControl w:val="0"/>
      </w:pPr>
      <w:r>
        <w:lastRenderedPageBreak/>
        <w:tab/>
      </w:r>
      <w:r>
        <w:tab/>
        <w:t>${\displaystyle \frac{v_{c} \vDash \#(P), v_{c} \vDash RSU_{n} \mid\thicksim P }{v_{c} \vDash RSU_{n} \vDash P}}$: if the vehicle $v_{c}$ believes that the new set of public/private key pairs P could have been uttered only recently, and the $v_{c}$ believes that the RSU once sent P, then $v_{c}$ believes that the RSU believes P;</w:t>
      </w:r>
    </w:p>
    <w:p w14:paraId="49A96EA1" w14:textId="77777777" w:rsidR="00382F76" w:rsidRDefault="00E87AF4">
      <w:pPr>
        <w:widowControl w:val="0"/>
      </w:pPr>
      <w:r>
        <w:tab/>
      </w:r>
    </w:p>
    <w:p w14:paraId="040601DD" w14:textId="77777777" w:rsidR="00382F76" w:rsidRDefault="00E87AF4">
      <w:pPr>
        <w:widowControl w:val="0"/>
      </w:pPr>
      <w:r>
        <w:tab/>
        <w:t>\item Postulate C applied to assumption 7 and to result VI:</w:t>
      </w:r>
    </w:p>
    <w:p w14:paraId="758239EC" w14:textId="77777777" w:rsidR="00382F76" w:rsidRDefault="00E87AF4">
      <w:pPr>
        <w:widowControl w:val="0"/>
      </w:pPr>
      <w:r>
        <w:tab/>
      </w:r>
    </w:p>
    <w:p w14:paraId="1FF50D3F" w14:textId="77777777" w:rsidR="00382F76" w:rsidRDefault="00E87AF4">
      <w:pPr>
        <w:widowControl w:val="0"/>
      </w:pPr>
      <w:r>
        <w:tab/>
      </w:r>
      <w:r>
        <w:tab/>
        <w:t>${\displaystyle \frac{v_{c} \vDash RSU_{n} \Rightarrow P, v_{c} \vDash RSU_{n} \vDash P}{v_{c} \vDash P}}$: if vehicle $v_{c}$ believes that the RSU has jurisdiction over the new set of public/private key pairs P (once the RSU digitally signs each key pair), and the vehicle $v_{c}$ trusts RSU on the truth of P, then $v_{c}$ trusts P. Hence, goal 3 is achieved;</w:t>
      </w:r>
    </w:p>
    <w:p w14:paraId="1709DCC4" w14:textId="77777777" w:rsidR="00382F76" w:rsidRDefault="00E87AF4">
      <w:pPr>
        <w:widowControl w:val="0"/>
      </w:pPr>
      <w:r>
        <w:tab/>
      </w:r>
      <w:r>
        <w:tab/>
      </w:r>
    </w:p>
    <w:p w14:paraId="70670B7D" w14:textId="77777777" w:rsidR="00382F76" w:rsidRDefault="00E87AF4">
      <w:pPr>
        <w:widowControl w:val="0"/>
      </w:pPr>
      <w:r>
        <w:tab/>
        <w:t>\item Postulate D applied to assumption 8:</w:t>
      </w:r>
    </w:p>
    <w:p w14:paraId="3C30B4C5" w14:textId="77777777" w:rsidR="00382F76" w:rsidRDefault="00E87AF4">
      <w:pPr>
        <w:widowControl w:val="0"/>
      </w:pPr>
      <w:r>
        <w:tab/>
      </w:r>
    </w:p>
    <w:p w14:paraId="3393B4DF" w14:textId="77777777" w:rsidR="00382F76" w:rsidRDefault="00E87AF4">
      <w:pPr>
        <w:widowControl w:val="0"/>
      </w:pPr>
      <w:r>
        <w:tab/>
        <w:t>${\</w:t>
      </w:r>
      <w:proofErr w:type="gramStart"/>
      <w:r>
        <w:t>displaystyle</w:t>
      </w:r>
      <w:proofErr w:type="gramEnd"/>
      <w:r>
        <w:t xml:space="preserve"> \frac{v_{c} \vDash \#(P)}{v_{c} \vDash \#(P,Z)}}$: if the vehicle $v_{c}$ believes the set of new public/private key pairs P is fresh (once each key pair digital certificate also carries a timestamp), then the whole formula is also fresh. That is, the RSU response message is also fresh. Hence, goal 4 is achieved.</w:t>
      </w:r>
    </w:p>
    <w:p w14:paraId="448E978B" w14:textId="77777777" w:rsidR="00382F76" w:rsidRDefault="00E87AF4">
      <w:pPr>
        <w:widowControl w:val="0"/>
      </w:pPr>
      <w:r>
        <w:t>\end{enumerate}</w:t>
      </w:r>
    </w:p>
    <w:p w14:paraId="2D5882BE" w14:textId="77777777" w:rsidR="00382F76" w:rsidRDefault="00382F76">
      <w:pPr>
        <w:widowControl w:val="0"/>
      </w:pPr>
    </w:p>
    <w:p w14:paraId="379C854C" w14:textId="77777777" w:rsidR="00382F76" w:rsidRDefault="00E87AF4">
      <w:pPr>
        <w:widowControl w:val="0"/>
      </w:pPr>
      <w:r>
        <w:t xml:space="preserve">Finally, according to the Equations III, IV, VII and VIII, they together accomplish the verification correctness. </w:t>
      </w:r>
    </w:p>
    <w:p w14:paraId="0AB27906" w14:textId="77777777" w:rsidR="00382F76" w:rsidRDefault="00382F76">
      <w:pPr>
        <w:widowControl w:val="0"/>
      </w:pPr>
    </w:p>
    <w:p w14:paraId="7BD9886F" w14:textId="77777777" w:rsidR="00382F76" w:rsidRDefault="00E87AF4">
      <w:pPr>
        <w:widowControl w:val="0"/>
      </w:pPr>
      <w:r>
        <w:t>\begin{figure*}[bt!]</w:t>
      </w:r>
    </w:p>
    <w:p w14:paraId="6353FF6F" w14:textId="77777777" w:rsidR="00382F76" w:rsidRDefault="00E87AF4">
      <w:pPr>
        <w:widowControl w:val="0"/>
      </w:pPr>
      <w:r>
        <w:t xml:space="preserve">     \centering</w:t>
      </w:r>
    </w:p>
    <w:p w14:paraId="287B41EF" w14:textId="77777777" w:rsidR="00382F76" w:rsidRDefault="00E87AF4">
      <w:pPr>
        <w:widowControl w:val="0"/>
      </w:pPr>
      <w:r>
        <w:t xml:space="preserve">     \subfloat[Average detection time for two suspects and 10 packets per second (100 \textit{ms} beacon interval).]{\includegraphics[width=2.5in]{figures/grafico-resultados-nao-sybil-100-en.pdf}\label{fig:grafico-resultados-nao-sybil-100-en}}</w:t>
      </w:r>
    </w:p>
    <w:p w14:paraId="1B9D23ED" w14:textId="77777777" w:rsidR="00382F76" w:rsidRDefault="00E87AF4">
      <w:pPr>
        <w:widowControl w:val="0"/>
      </w:pPr>
      <w:r>
        <w:t xml:space="preserve">     \subfloat[Average detection time for two suspects and 5 packets per second (200 \textit{ms} beacon interval).]{\includegraphics[width=2.5in]{figures/grafico-resultados-nao-sybil-200-en.pdf}\label{fig:grafico-resultados-nao-sybil-200-en}}</w:t>
      </w:r>
    </w:p>
    <w:p w14:paraId="7677F41D" w14:textId="77777777" w:rsidR="00382F76" w:rsidRDefault="00E87AF4">
      <w:pPr>
        <w:widowControl w:val="0"/>
      </w:pPr>
      <w:r>
        <w:t xml:space="preserve">     \subfloat[Average detection time for two suspects and 3 packets per second (300 \textit{ms} beacon interval).]{\includegraphics[width=2.5in]{figures/grafico-resultados-nao-sybil-300-en.pdf}\label{fig:grafico-resultados-nao-sybil-300-en}}</w:t>
      </w:r>
    </w:p>
    <w:p w14:paraId="72DD0580" w14:textId="77777777" w:rsidR="00382F76" w:rsidRDefault="00E87AF4">
      <w:pPr>
        <w:widowControl w:val="0"/>
      </w:pPr>
      <w:r>
        <w:t xml:space="preserve">     \</w:t>
      </w:r>
      <w:proofErr w:type="gramStart"/>
      <w:r>
        <w:t>caption</w:t>
      </w:r>
      <w:proofErr w:type="gramEnd"/>
      <w:r>
        <w:t xml:space="preserve">{The average time to detect two </w:t>
      </w:r>
      <w:del w:id="138" w:author="James Van Cott" w:date="2014-03-16T12:01:00Z">
        <w:r w:rsidDel="00E41B80">
          <w:delText>bening</w:delText>
        </w:r>
      </w:del>
      <w:ins w:id="139" w:author="James Van Cott" w:date="2014-03-16T12:01:00Z">
        <w:r w:rsidR="00E41B80">
          <w:t>benign</w:t>
        </w:r>
      </w:ins>
      <w:r>
        <w:t xml:space="preserve"> vehicles in the transmission range. The vehicles belong to the same $m - 1$ anonymity sets (detection time in seconds and confidence level of 95\%).}</w:t>
      </w:r>
    </w:p>
    <w:p w14:paraId="24290134" w14:textId="77777777" w:rsidR="00382F76" w:rsidRDefault="00E87AF4">
      <w:pPr>
        <w:widowControl w:val="0"/>
      </w:pPr>
      <w:r>
        <w:t>\label{fig:resultados-nao-sybil}</w:t>
      </w:r>
    </w:p>
    <w:p w14:paraId="541FEB8D" w14:textId="77777777" w:rsidR="00382F76" w:rsidRDefault="00E87AF4">
      <w:pPr>
        <w:widowControl w:val="0"/>
      </w:pPr>
      <w:r>
        <w:t>\end{figure*}</w:t>
      </w:r>
    </w:p>
    <w:p w14:paraId="679C5AE2" w14:textId="77777777" w:rsidR="00382F76" w:rsidRDefault="00382F76">
      <w:pPr>
        <w:widowControl w:val="0"/>
      </w:pPr>
    </w:p>
    <w:p w14:paraId="7457880F" w14:textId="77777777" w:rsidR="00382F76" w:rsidRDefault="00E87AF4">
      <w:pPr>
        <w:widowControl w:val="0"/>
      </w:pPr>
      <w:r>
        <w:t>\begin{figure*}[hbt]</w:t>
      </w:r>
    </w:p>
    <w:p w14:paraId="5D0BA03B" w14:textId="77777777" w:rsidR="00382F76" w:rsidRDefault="00E87AF4">
      <w:pPr>
        <w:widowControl w:val="0"/>
      </w:pPr>
      <w:r>
        <w:t xml:space="preserve">     \centering</w:t>
      </w:r>
    </w:p>
    <w:p w14:paraId="220EF025" w14:textId="77777777" w:rsidR="00382F76" w:rsidRDefault="00E87AF4">
      <w:pPr>
        <w:widowControl w:val="0"/>
      </w:pPr>
      <w:r>
        <w:t xml:space="preserve">     \subfloat[Average detection time for one \textit{Sybil} attacker and 10 packets per second (100 \textit{ms} beacon interval).]{\includegraphics[width=2.5in]{figures/grafico-resultados-sybil-</w:t>
      </w:r>
      <w:r>
        <w:lastRenderedPageBreak/>
        <w:t>100-en.pdf}\label{fig:grafico-resultados-sybil-100-en}}</w:t>
      </w:r>
    </w:p>
    <w:p w14:paraId="321F86D2" w14:textId="77777777" w:rsidR="00382F76" w:rsidRDefault="00E87AF4">
      <w:pPr>
        <w:widowControl w:val="0"/>
      </w:pPr>
      <w:r>
        <w:t xml:space="preserve">     \subfloat[Average detection time for one \textit{Sybil} attacker and 5 packets per second (200 \textit{ms} beacon interval).]{\includegraphics[width=2.5in]{figures/grafico-resultados-sybil-200-en.pdf}\label{fig:grafico-resultados-sybil-200-en}}</w:t>
      </w:r>
    </w:p>
    <w:p w14:paraId="7E83F5C9" w14:textId="77777777" w:rsidR="00382F76" w:rsidRDefault="00E87AF4">
      <w:pPr>
        <w:widowControl w:val="0"/>
      </w:pPr>
      <w:r>
        <w:t xml:space="preserve">     \subfloat[Average detection time for one \textit{Sybil} attacker and 3 packets per second (300 \textit{ms} beacon interval).]{\includegraphics[width=2.5in]{figures/grafico-resultados-sybil-300-en.pdf}\label{fig:grafico-resultados-sybil-300-en}}</w:t>
      </w:r>
    </w:p>
    <w:p w14:paraId="27791582" w14:textId="77777777" w:rsidR="00382F76" w:rsidRDefault="00E87AF4">
      <w:pPr>
        <w:widowControl w:val="0"/>
      </w:pPr>
      <w:r>
        <w:t xml:space="preserve">     \</w:t>
      </w:r>
      <w:proofErr w:type="gramStart"/>
      <w:r>
        <w:t>caption</w:t>
      </w:r>
      <w:proofErr w:type="gramEnd"/>
      <w:r>
        <w:t xml:space="preserve">{The average time to detect a \textit{sybil} vehicle when another </w:t>
      </w:r>
      <w:del w:id="140" w:author="James Van Cott" w:date="2014-03-16T12:02:00Z">
        <w:r w:rsidDel="00E41B80">
          <w:delText>bening</w:delText>
        </w:r>
      </w:del>
      <w:ins w:id="141" w:author="James Van Cott" w:date="2014-03-16T12:02:00Z">
        <w:r w:rsidR="00E41B80">
          <w:t>benign</w:t>
        </w:r>
      </w:ins>
      <w:r>
        <w:t xml:space="preserve"> vehicle in the transmission range belongs to the same $m - 1$ anonymity sets (detection time in seconds and confidence level of 95\%).}</w:t>
      </w:r>
    </w:p>
    <w:p w14:paraId="6B3AEEDF" w14:textId="77777777" w:rsidR="00382F76" w:rsidRDefault="00E87AF4">
      <w:pPr>
        <w:widowControl w:val="0"/>
      </w:pPr>
      <w:r>
        <w:t>\label{fig:resultados-sybil}</w:t>
      </w:r>
    </w:p>
    <w:p w14:paraId="4EEAC843" w14:textId="77777777" w:rsidR="00382F76" w:rsidRDefault="00E87AF4">
      <w:pPr>
        <w:widowControl w:val="0"/>
      </w:pPr>
      <w:r>
        <w:t>\end{figure*}</w:t>
      </w:r>
    </w:p>
    <w:p w14:paraId="201197DF" w14:textId="77777777" w:rsidR="00382F76" w:rsidRDefault="00382F76">
      <w:pPr>
        <w:widowControl w:val="0"/>
      </w:pPr>
    </w:p>
    <w:p w14:paraId="5DFBFE35" w14:textId="77777777" w:rsidR="00382F76" w:rsidRDefault="00E87AF4">
      <w:pPr>
        <w:widowControl w:val="0"/>
      </w:pPr>
      <w:r>
        <w:t>\subsection{Sybil Attack Detection Evaluation Results}</w:t>
      </w:r>
    </w:p>
    <w:p w14:paraId="275419F0" w14:textId="77777777" w:rsidR="00382F76" w:rsidRDefault="00E87AF4">
      <w:pPr>
        <w:widowControl w:val="0"/>
      </w:pPr>
      <w:r>
        <w:t>The \textit{sybil} detection evaluation aimed to answer three questions, summarized as follows:</w:t>
      </w:r>
    </w:p>
    <w:p w14:paraId="6073C821" w14:textId="77777777" w:rsidR="00382F76" w:rsidRDefault="00382F76">
      <w:pPr>
        <w:widowControl w:val="0"/>
      </w:pPr>
    </w:p>
    <w:p w14:paraId="54D17FD1" w14:textId="77777777" w:rsidR="00382F76" w:rsidRDefault="00E87AF4">
      <w:pPr>
        <w:widowControl w:val="0"/>
      </w:pPr>
      <w:r>
        <w:t>\begin{enumerate}</w:t>
      </w:r>
    </w:p>
    <w:p w14:paraId="04214900" w14:textId="77777777" w:rsidR="00382F76" w:rsidRDefault="00E87AF4">
      <w:pPr>
        <w:widowControl w:val="0"/>
      </w:pPr>
      <w:r>
        <w:t xml:space="preserve"> \item if two different vehicles are in the transmission range, and both belong to the same anonymity sets (considering </w:t>
      </w:r>
      <w:del w:id="142" w:author="James Van Cott" w:date="2014-03-16T12:02:00Z">
        <w:r w:rsidDel="00C116AA">
          <w:delText xml:space="preserve">the </w:delText>
        </w:r>
      </w:del>
      <w:r>
        <w:t>property 4 of the multilevel anonymity set architecture), what is the average time that another vehicle takes to decide that the messages are, in fact, from two different vehicles, and not from a (</w:t>
      </w:r>
      <w:del w:id="143" w:author="James Van Cott" w:date="2014-03-16T12:03:00Z">
        <w:r w:rsidDel="00C116AA">
          <w:delText>potencial</w:delText>
        </w:r>
      </w:del>
      <w:commentRangeStart w:id="144"/>
      <w:ins w:id="145" w:author="James Van Cott" w:date="2014-03-16T12:03:00Z">
        <w:r w:rsidR="00C116AA">
          <w:t>potential</w:t>
        </w:r>
      </w:ins>
      <w:commentRangeEnd w:id="144"/>
      <w:ins w:id="146" w:author="James Van Cott" w:date="2014-03-16T12:04:00Z">
        <w:r w:rsidR="00C116AA">
          <w:rPr>
            <w:rStyle w:val="CommentReference"/>
          </w:rPr>
          <w:commentReference w:id="144"/>
        </w:r>
      </w:ins>
      <w:r>
        <w:t>) \textit{sybil} node?</w:t>
      </w:r>
    </w:p>
    <w:p w14:paraId="0BFA30D6" w14:textId="77777777" w:rsidR="00382F76" w:rsidRDefault="00382F76">
      <w:pPr>
        <w:widowControl w:val="0"/>
      </w:pPr>
    </w:p>
    <w:p w14:paraId="18303F30" w14:textId="77777777" w:rsidR="00382F76" w:rsidRDefault="00E87AF4">
      <w:pPr>
        <w:widowControl w:val="0"/>
      </w:pPr>
      <w:r>
        <w:t xml:space="preserve"> \item what is the average time one vehicle takes to detect a \textit{sybil} attack from \textit{beacon} messages?</w:t>
      </w:r>
    </w:p>
    <w:p w14:paraId="0DF4C5D2" w14:textId="77777777" w:rsidR="00382F76" w:rsidRDefault="00382F76">
      <w:pPr>
        <w:widowControl w:val="0"/>
      </w:pPr>
    </w:p>
    <w:p w14:paraId="0255B14E" w14:textId="77777777" w:rsidR="00382F76" w:rsidRDefault="00E87AF4">
      <w:pPr>
        <w:widowControl w:val="0"/>
      </w:pPr>
      <w:r>
        <w:t>\</w:t>
      </w:r>
      <w:proofErr w:type="gramStart"/>
      <w:r>
        <w:t>item</w:t>
      </w:r>
      <w:proofErr w:type="gramEnd"/>
      <w:r>
        <w:t xml:space="preserve"> what are the false-positive (a non-\textit{sybil} node is evaluated as \textit{sybil}) and false-negative (a \textit{sybil} node was not evaluated as one) detection rates?</w:t>
      </w:r>
    </w:p>
    <w:p w14:paraId="2C7FB0AA" w14:textId="77777777" w:rsidR="00382F76" w:rsidRDefault="00E87AF4">
      <w:pPr>
        <w:widowControl w:val="0"/>
      </w:pPr>
      <w:r>
        <w:t>\end{enumerate}</w:t>
      </w:r>
    </w:p>
    <w:p w14:paraId="39A92D7F" w14:textId="77777777" w:rsidR="00382F76" w:rsidRDefault="00382F76">
      <w:pPr>
        <w:widowControl w:val="0"/>
      </w:pPr>
    </w:p>
    <w:p w14:paraId="2A433369" w14:textId="77777777" w:rsidR="00382F76" w:rsidRDefault="00E87AF4">
      <w:pPr>
        <w:widowControl w:val="0"/>
      </w:pPr>
      <w:r>
        <w:t xml:space="preserve">The simulation was performed by using the Veins simulation environment, which is based on OMNeT++ framework for event-based network simulation, and SUMO for road traffic microsimulation. Furthermore, it </w:t>
      </w:r>
      <w:del w:id="147" w:author="James Van Cott" w:date="2014-03-16T12:06:00Z">
        <w:r w:rsidDel="00C116AA">
          <w:delText xml:space="preserve">was </w:delText>
        </w:r>
      </w:del>
      <w:r>
        <w:t>considered different vehicle densities, beacon frequencies (Packet Transmission Rate), and different anonymity set levels. Table~\</w:t>
      </w:r>
      <w:proofErr w:type="gramStart"/>
      <w:r>
        <w:t>ref{</w:t>
      </w:r>
      <w:proofErr w:type="gramEnd"/>
      <w:r>
        <w:t xml:space="preserve">tab:simulation-parameters} summarizes the simulation parameters. </w:t>
      </w:r>
    </w:p>
    <w:p w14:paraId="6F18078D" w14:textId="77777777" w:rsidR="00382F76" w:rsidRDefault="00382F76">
      <w:pPr>
        <w:widowControl w:val="0"/>
      </w:pPr>
    </w:p>
    <w:p w14:paraId="07E6A636" w14:textId="77777777" w:rsidR="00382F76" w:rsidRDefault="00E87AF4">
      <w:pPr>
        <w:widowControl w:val="0"/>
      </w:pPr>
      <w:r>
        <w:t>\begin{center}</w:t>
      </w:r>
    </w:p>
    <w:p w14:paraId="36830E01" w14:textId="77777777" w:rsidR="00382F76" w:rsidRDefault="00E87AF4">
      <w:pPr>
        <w:widowControl w:val="0"/>
      </w:pPr>
      <w:r>
        <w:t>\tablefirsthead{%</w:t>
      </w:r>
    </w:p>
    <w:p w14:paraId="5CBD1288" w14:textId="77777777" w:rsidR="00382F76" w:rsidRDefault="00E87AF4">
      <w:pPr>
        <w:widowControl w:val="0"/>
      </w:pPr>
      <w:r>
        <w:t>\hline</w:t>
      </w:r>
    </w:p>
    <w:p w14:paraId="5C7CC0E6" w14:textId="77777777" w:rsidR="00382F76" w:rsidRDefault="00E87AF4">
      <w:pPr>
        <w:widowControl w:val="0"/>
      </w:pPr>
      <w:r>
        <w:t>\multicolumn{1}{|c}{Parameter} &amp;</w:t>
      </w:r>
    </w:p>
    <w:p w14:paraId="39011B0F" w14:textId="77777777" w:rsidR="00382F76" w:rsidRDefault="00E87AF4">
      <w:pPr>
        <w:widowControl w:val="0"/>
      </w:pPr>
      <w:r>
        <w:t>\multicolumn{1}{c|}{Value} \\</w:t>
      </w:r>
    </w:p>
    <w:p w14:paraId="7A77F0AD" w14:textId="77777777" w:rsidR="00382F76" w:rsidRDefault="00E87AF4">
      <w:pPr>
        <w:widowControl w:val="0"/>
      </w:pPr>
      <w:r>
        <w:t>\hline}</w:t>
      </w:r>
    </w:p>
    <w:p w14:paraId="66592211" w14:textId="77777777" w:rsidR="00382F76" w:rsidRDefault="00E87AF4">
      <w:pPr>
        <w:widowControl w:val="0"/>
      </w:pPr>
      <w:r>
        <w:t>\tablehead{%</w:t>
      </w:r>
    </w:p>
    <w:p w14:paraId="047CE4E2" w14:textId="77777777" w:rsidR="00382F76" w:rsidRDefault="00E87AF4">
      <w:pPr>
        <w:widowControl w:val="0"/>
      </w:pPr>
      <w:r>
        <w:t>\hline</w:t>
      </w:r>
    </w:p>
    <w:p w14:paraId="46656B7F" w14:textId="77777777" w:rsidR="00382F76" w:rsidRDefault="00E87AF4">
      <w:pPr>
        <w:widowControl w:val="0"/>
      </w:pPr>
      <w:r>
        <w:t>\multicolumn{2}{|l|}{\small\sl continued from previous column}\\</w:t>
      </w:r>
    </w:p>
    <w:p w14:paraId="3BD9C639" w14:textId="77777777" w:rsidR="00382F76" w:rsidRDefault="00E87AF4">
      <w:pPr>
        <w:widowControl w:val="0"/>
      </w:pPr>
      <w:r>
        <w:lastRenderedPageBreak/>
        <w:t>\hline</w:t>
      </w:r>
    </w:p>
    <w:p w14:paraId="2C963F71" w14:textId="77777777" w:rsidR="00382F76" w:rsidRDefault="00E87AF4">
      <w:pPr>
        <w:widowControl w:val="0"/>
      </w:pPr>
      <w:r>
        <w:t>\multicolumn{1}{|c}{Parameter} &amp;</w:t>
      </w:r>
    </w:p>
    <w:p w14:paraId="1B0C9783" w14:textId="77777777" w:rsidR="00382F76" w:rsidRDefault="00E87AF4">
      <w:pPr>
        <w:widowControl w:val="0"/>
      </w:pPr>
      <w:r>
        <w:t>\multicolumn{1}{c|}{Value} \\</w:t>
      </w:r>
    </w:p>
    <w:p w14:paraId="4D1D3EAD" w14:textId="77777777" w:rsidR="00382F76" w:rsidRDefault="00E87AF4">
      <w:pPr>
        <w:widowControl w:val="0"/>
      </w:pPr>
      <w:r>
        <w:t>\hline}</w:t>
      </w:r>
    </w:p>
    <w:p w14:paraId="75FA54A0" w14:textId="77777777" w:rsidR="00382F76" w:rsidRDefault="00E87AF4">
      <w:pPr>
        <w:widowControl w:val="0"/>
      </w:pPr>
      <w:r>
        <w:t>\tabletail{%</w:t>
      </w:r>
    </w:p>
    <w:p w14:paraId="1F8D7FE7" w14:textId="77777777" w:rsidR="00382F76" w:rsidRDefault="00E87AF4">
      <w:pPr>
        <w:widowControl w:val="0"/>
      </w:pPr>
      <w:r>
        <w:t>\hline</w:t>
      </w:r>
    </w:p>
    <w:p w14:paraId="12708B7A" w14:textId="77777777" w:rsidR="00382F76" w:rsidRDefault="00E87AF4">
      <w:pPr>
        <w:widowControl w:val="0"/>
      </w:pPr>
      <w:r>
        <w:t>\multicolumn{2}{|r|}{\small\sl continued on next page}\\</w:t>
      </w:r>
    </w:p>
    <w:p w14:paraId="02A37089" w14:textId="77777777" w:rsidR="00382F76" w:rsidRDefault="00E87AF4">
      <w:pPr>
        <w:widowControl w:val="0"/>
      </w:pPr>
      <w:r>
        <w:t>\hline}</w:t>
      </w:r>
    </w:p>
    <w:p w14:paraId="5320E77F" w14:textId="77777777" w:rsidR="00382F76" w:rsidRDefault="00E87AF4">
      <w:pPr>
        <w:widowControl w:val="0"/>
      </w:pPr>
      <w:r>
        <w:t>\tablelasttail{\hline}</w:t>
      </w:r>
    </w:p>
    <w:p w14:paraId="305DE807" w14:textId="77777777" w:rsidR="00382F76" w:rsidRDefault="00E87AF4">
      <w:pPr>
        <w:widowControl w:val="0"/>
      </w:pPr>
      <w:r>
        <w:t>\topcaption{Simulation Parameters.}</w:t>
      </w:r>
    </w:p>
    <w:p w14:paraId="1D9B2CD0" w14:textId="77777777" w:rsidR="00382F76" w:rsidRDefault="00382F76">
      <w:pPr>
        <w:widowControl w:val="0"/>
      </w:pPr>
    </w:p>
    <w:p w14:paraId="6512D9FD" w14:textId="77777777" w:rsidR="00382F76" w:rsidRDefault="00E87AF4">
      <w:pPr>
        <w:widowControl w:val="0"/>
      </w:pPr>
      <w:r>
        <w:t>\begin{supertabular}{|l@{\hspace{3mm}}|l@{\hspace{1mm}}|}</w:t>
      </w:r>
    </w:p>
    <w:p w14:paraId="1F41A21E" w14:textId="77777777" w:rsidR="00382F76" w:rsidRDefault="00E87AF4">
      <w:pPr>
        <w:widowControl w:val="0"/>
      </w:pPr>
      <w:r>
        <w:t>\label{tab:simulation-parameters}</w:t>
      </w:r>
    </w:p>
    <w:p w14:paraId="33F51F42" w14:textId="77777777" w:rsidR="00382F76" w:rsidRDefault="00E87AF4">
      <w:pPr>
        <w:widowControl w:val="0"/>
      </w:pPr>
      <w:r>
        <w:t>Total number of executions &amp; 900 \\ \hline</w:t>
      </w:r>
    </w:p>
    <w:p w14:paraId="5DBCEFF5" w14:textId="77777777" w:rsidR="00382F76" w:rsidRDefault="00E87AF4">
      <w:pPr>
        <w:widowControl w:val="0"/>
      </w:pPr>
      <w:r>
        <w:t>Simulation Duration &amp; between 10s to 120s\</w:t>
      </w:r>
      <w:proofErr w:type="gramStart"/>
      <w:r>
        <w:t>tablefootnote{</w:t>
      </w:r>
      <w:proofErr w:type="gramEnd"/>
      <w:r>
        <w:t>It depends on the number of vehicles in the transmission range}\\</w:t>
      </w:r>
    </w:p>
    <w:p w14:paraId="344E60B2" w14:textId="77777777" w:rsidR="00382F76" w:rsidRDefault="00E87AF4">
      <w:pPr>
        <w:widowControl w:val="0"/>
      </w:pPr>
      <w:r>
        <w:t>\hline</w:t>
      </w:r>
    </w:p>
    <w:p w14:paraId="3DE06C93" w14:textId="77777777" w:rsidR="00382F76" w:rsidRDefault="00E87AF4">
      <w:pPr>
        <w:widowControl w:val="0"/>
      </w:pPr>
      <w:r>
        <w:t>Number of repetitions &amp; 30 per scenario\\</w:t>
      </w:r>
    </w:p>
    <w:p w14:paraId="65B20A0F" w14:textId="77777777" w:rsidR="00382F76" w:rsidRDefault="00E87AF4">
      <w:pPr>
        <w:widowControl w:val="0"/>
      </w:pPr>
      <w:r>
        <w:t>\hline</w:t>
      </w:r>
    </w:p>
    <w:p w14:paraId="7A38C64D" w14:textId="77777777" w:rsidR="00382F76" w:rsidRDefault="00E87AF4">
      <w:pPr>
        <w:widowControl w:val="0"/>
      </w:pPr>
      <w:r>
        <w:t>MAC and PHY protocols &amp; 802.11p\\</w:t>
      </w:r>
    </w:p>
    <w:p w14:paraId="6F1C648B" w14:textId="77777777" w:rsidR="00382F76" w:rsidRDefault="00E87AF4">
      <w:pPr>
        <w:widowControl w:val="0"/>
      </w:pPr>
      <w:r>
        <w:t>\hline</w:t>
      </w:r>
    </w:p>
    <w:p w14:paraId="2F4A09FB" w14:textId="77777777" w:rsidR="00382F76" w:rsidRDefault="00E87AF4">
      <w:pPr>
        <w:widowControl w:val="0"/>
      </w:pPr>
      <w:r>
        <w:t>Transmission Power &amp; 20mW\\</w:t>
      </w:r>
    </w:p>
    <w:p w14:paraId="466DA1CC" w14:textId="77777777" w:rsidR="00382F76" w:rsidRDefault="00E87AF4">
      <w:pPr>
        <w:widowControl w:val="0"/>
      </w:pPr>
      <w:r>
        <w:t>\hline</w:t>
      </w:r>
    </w:p>
    <w:p w14:paraId="76E4F11D" w14:textId="77777777" w:rsidR="00382F76" w:rsidRDefault="00E87AF4">
      <w:pPr>
        <w:widowControl w:val="0"/>
      </w:pPr>
      <w:r>
        <w:t>Bit rate &amp; 18Mbps\\</w:t>
      </w:r>
    </w:p>
    <w:p w14:paraId="4802D5DA" w14:textId="77777777" w:rsidR="00382F76" w:rsidRDefault="00E87AF4">
      <w:pPr>
        <w:widowControl w:val="0"/>
      </w:pPr>
      <w:r>
        <w:t>\hline</w:t>
      </w:r>
    </w:p>
    <w:p w14:paraId="2FD2F0D3" w14:textId="77777777" w:rsidR="00382F76" w:rsidRDefault="00E87AF4">
      <w:pPr>
        <w:widowControl w:val="0"/>
      </w:pPr>
      <w:r>
        <w:t>Beacon rates &amp; 3, 5, and 10 beacon/s\\</w:t>
      </w:r>
    </w:p>
    <w:p w14:paraId="4A6DA651" w14:textId="77777777" w:rsidR="00382F76" w:rsidRDefault="00E87AF4">
      <w:pPr>
        <w:widowControl w:val="0"/>
      </w:pPr>
      <w:r>
        <w:t>\hline</w:t>
      </w:r>
    </w:p>
    <w:p w14:paraId="6B925F32" w14:textId="77777777" w:rsidR="00382F76" w:rsidRDefault="00E87AF4">
      <w:pPr>
        <w:widowControl w:val="0"/>
      </w:pPr>
      <w:r>
        <w:t>Number of Vehicles &amp; \pbox{20cm}{3, 5, 7, 12, 17, 22, 25, 50, \\ 70, 90}\\</w:t>
      </w:r>
    </w:p>
    <w:p w14:paraId="695ADEF9" w14:textId="77777777" w:rsidR="00382F76" w:rsidRDefault="00E87AF4">
      <w:pPr>
        <w:widowControl w:val="0"/>
      </w:pPr>
      <w:r>
        <w:t>\hline</w:t>
      </w:r>
    </w:p>
    <w:p w14:paraId="5E28E02E" w14:textId="77777777" w:rsidR="00382F76" w:rsidRDefault="00E87AF4">
      <w:pPr>
        <w:widowControl w:val="0"/>
      </w:pPr>
      <w:r>
        <w:t>Average vehicle speed &amp; between 15 m/s and 22 m/s\\</w:t>
      </w:r>
    </w:p>
    <w:p w14:paraId="612D29DD" w14:textId="77777777" w:rsidR="00382F76" w:rsidRDefault="00E87AF4">
      <w:pPr>
        <w:widowControl w:val="0"/>
      </w:pPr>
      <w:r>
        <w:t>\hline</w:t>
      </w:r>
    </w:p>
    <w:p w14:paraId="1CABE55E" w14:textId="77777777" w:rsidR="00382F76" w:rsidRDefault="00E87AF4">
      <w:pPr>
        <w:widowControl w:val="0"/>
      </w:pPr>
      <w:r>
        <w:t>Anonymity set levels (\textit{m}) &amp; 4, 5 and 6\\</w:t>
      </w:r>
    </w:p>
    <w:p w14:paraId="098B1813" w14:textId="77777777" w:rsidR="00382F76" w:rsidRDefault="00E87AF4">
      <w:pPr>
        <w:widowControl w:val="0"/>
      </w:pPr>
      <w:r>
        <w:t>\end{supertabular}</w:t>
      </w:r>
    </w:p>
    <w:p w14:paraId="38274AF9" w14:textId="77777777" w:rsidR="00382F76" w:rsidRDefault="00E87AF4">
      <w:pPr>
        <w:widowControl w:val="0"/>
      </w:pPr>
      <w:r>
        <w:t>\end{center}</w:t>
      </w:r>
    </w:p>
    <w:p w14:paraId="56740387" w14:textId="77777777" w:rsidR="00382F76" w:rsidRDefault="00382F76">
      <w:pPr>
        <w:widowControl w:val="0"/>
      </w:pPr>
    </w:p>
    <w:p w14:paraId="3BB8406A" w14:textId="77777777" w:rsidR="00382F76" w:rsidRDefault="00E87AF4">
      <w:pPr>
        <w:widowControl w:val="0"/>
      </w:pPr>
      <w:r>
        <w:t>Figures~\</w:t>
      </w:r>
      <w:proofErr w:type="gramStart"/>
      <w:r>
        <w:t>ref{</w:t>
      </w:r>
      <w:proofErr w:type="gramEnd"/>
      <w:r>
        <w:t>fig:resultados-nao-sybil} and \ref{fig:resultados-sybil} illustrate the experimental results (average time on 95\% confidence intervals) for the first and the second questions, considering 100 \textit{ms}, 200 \textit{ms} and 300 \textit{ms} beacon message transmission intervals. This experimental approach is based on the assumption that it is possible to send beacons as frequently as possible but without overloading the communication channel~\</w:t>
      </w:r>
      <w:proofErr w:type="gramStart"/>
      <w:r>
        <w:t>cite{</w:t>
      </w:r>
      <w:proofErr w:type="gramEnd"/>
      <w:r>
        <w:t>sommer2011traffic}. The solution adaptively updates the beacon frequency based on the importance of messages and based on the available capacity of the wireless channel.</w:t>
      </w:r>
    </w:p>
    <w:p w14:paraId="268BEB57" w14:textId="77777777" w:rsidR="00382F76" w:rsidRDefault="00382F76">
      <w:pPr>
        <w:widowControl w:val="0"/>
      </w:pPr>
    </w:p>
    <w:p w14:paraId="60D0315C" w14:textId="77777777" w:rsidR="00382F76" w:rsidRDefault="00E87AF4">
      <w:pPr>
        <w:widowControl w:val="0"/>
      </w:pPr>
      <w:r>
        <w:t xml:space="preserve">The experiments considered the worst scenarios for a given level \textit{m} of the proposed </w:t>
      </w:r>
      <w:r>
        <w:lastRenderedPageBreak/>
        <w:t>multilevel anonymity set architecture. Thus, the anonymity sets digital certificates from two vehicles were different only at the anonymity set of the last level. In this context, the Equation~\</w:t>
      </w:r>
      <w:proofErr w:type="gramStart"/>
      <w:r>
        <w:t>ref{</w:t>
      </w:r>
      <w:proofErr w:type="gramEnd"/>
      <w:r>
        <w:t xml:space="preserve">eq:sybil-detection} was satisfied only at Levels 4, 5 or 6. </w:t>
      </w:r>
    </w:p>
    <w:p w14:paraId="2E027E93" w14:textId="77777777" w:rsidR="00382F76" w:rsidRDefault="00382F76">
      <w:pPr>
        <w:widowControl w:val="0"/>
      </w:pPr>
    </w:p>
    <w:p w14:paraId="30BE9350" w14:textId="77777777" w:rsidR="00382F76" w:rsidRDefault="00E87AF4">
      <w:pPr>
        <w:widowControl w:val="0"/>
      </w:pPr>
      <w:r>
        <w:t>Figures~\ref{fig:grafico-resultados-nao-sybil-100-en}, \ref{fig:grafico-resultados-nao-sybil-200-en} and \ref{fig:grafico-resultados-nao-sybil-300-en} depict the average time to detect two benign vehicles that belong to the same anonymity set at Levels 4, 5</w:t>
      </w:r>
      <w:ins w:id="148" w:author="James Van Cott" w:date="2014-03-16T18:06:00Z">
        <w:r w:rsidR="0047282C">
          <w:t>,</w:t>
        </w:r>
      </w:ins>
      <w:r>
        <w:t xml:space="preserve"> or 6 for 100, 200</w:t>
      </w:r>
      <w:ins w:id="149" w:author="James Van Cott" w:date="2014-03-16T18:06:00Z">
        <w:r w:rsidR="0047282C">
          <w:t>,</w:t>
        </w:r>
      </w:ins>
      <w:r>
        <w:t xml:space="preserve"> and 300 beacon intervals, respectively. In short, the time to detect was lower than 0.4, 0.7</w:t>
      </w:r>
      <w:ins w:id="150" w:author="James Van Cott" w:date="2014-03-16T18:06:00Z">
        <w:r w:rsidR="0047282C">
          <w:t>,</w:t>
        </w:r>
      </w:ins>
      <w:r>
        <w:t xml:space="preserve"> and 1 second, respectively. Since the contention is expected to be higher as the number of vehicles increases, the impact on the results was quite minim</w:t>
      </w:r>
      <w:ins w:id="151" w:author="James Van Cott" w:date="2014-03-16T18:07:00Z">
        <w:r w:rsidR="0047282C">
          <w:t>al</w:t>
        </w:r>
      </w:ins>
      <w:del w:id="152" w:author="James Van Cott" w:date="2014-03-16T18:07:00Z">
        <w:r w:rsidDel="0047282C">
          <w:delText>um</w:delText>
        </w:r>
      </w:del>
      <w:r>
        <w:t>. Therefore, the proposed approach provides a</w:t>
      </w:r>
      <w:del w:id="153" w:author="James Van Cott" w:date="2014-03-16T18:07:00Z">
        <w:r w:rsidDel="0047282C">
          <w:delText>n</w:delText>
        </w:r>
      </w:del>
      <w:r>
        <w:t xml:space="preserve"> stable average of detection time as the number of nodes increases. </w:t>
      </w:r>
    </w:p>
    <w:p w14:paraId="1A262999" w14:textId="77777777" w:rsidR="00382F76" w:rsidRDefault="00382F76">
      <w:pPr>
        <w:widowControl w:val="0"/>
      </w:pPr>
    </w:p>
    <w:p w14:paraId="45169BA3" w14:textId="77777777" w:rsidR="00382F76" w:rsidRDefault="00E87AF4">
      <w:pPr>
        <w:widowControl w:val="0"/>
      </w:pPr>
      <w:r>
        <w:t>Figures~\</w:t>
      </w:r>
      <w:proofErr w:type="gramStart"/>
      <w:r>
        <w:t>ref{</w:t>
      </w:r>
      <w:proofErr w:type="gramEnd"/>
      <w:r>
        <w:t>fig:grafico-resultados-sybil-100-en}, \ref{fig:grafico-resultados-sybil-200-en} and \ref{fig:grafico-resultados-sybil-300-en} depict the average time to detect a \textit{sybil} vehicle with three different identities. Similarly, the wireless contention had minimum impact as the number of vehicle increases. On the other hand, the results exceeded 1 second for 300 \textit{ms} beacon interval at Levels 5 and 6. This happens since the neighbor vehicles must evaluate Equation~\</w:t>
      </w:r>
      <w:proofErr w:type="gramStart"/>
      <w:r>
        <w:t>ref{</w:t>
      </w:r>
      <w:proofErr w:type="gramEnd"/>
      <w:r>
        <w:t>eq:wait-time} in order to wait the next anonymity set digital certificates before deducing a \textit{sybil} attack.</w:t>
      </w:r>
    </w:p>
    <w:p w14:paraId="0F5D99E1" w14:textId="77777777" w:rsidR="00382F76" w:rsidRDefault="00E87AF4">
      <w:pPr>
        <w:widowControl w:val="0"/>
      </w:pPr>
      <w:r>
        <w:t xml:space="preserve"> </w:t>
      </w:r>
    </w:p>
    <w:p w14:paraId="14E5022A" w14:textId="77777777" w:rsidR="00382F76" w:rsidRDefault="00E87AF4">
      <w:pPr>
        <w:widowControl w:val="0"/>
      </w:pPr>
      <w:r>
        <w:t>Finally, the main parameters that may affect the \</w:t>
      </w:r>
      <w:proofErr w:type="gramStart"/>
      <w:r>
        <w:t>textit{</w:t>
      </w:r>
      <w:proofErr w:type="gramEnd"/>
      <w:r>
        <w:t>sybil} detection are the beacon time intervals and the number of anonymity sets (per level) in which two or more vehicles together belong to. The results are considered acceptable since the messages from a \textit{sybil} vehicle are dropped (and kept for future purposes) by neighboring vehicles during the attack, and the average detection time is faster than other approaches (as discussed on next section). Moreover, most of the safety-based applications for VANETs require fast drivers' reactions (e.g.</w:t>
      </w:r>
      <w:ins w:id="154" w:author="James Van Cott" w:date="2014-03-16T18:09:00Z">
        <w:r w:rsidR="0047282C">
          <w:t>,</w:t>
        </w:r>
      </w:ins>
      <w:del w:id="155" w:author="James Van Cott" w:date="2014-03-16T18:09:00Z">
        <w:r w:rsidDel="0047282C">
          <w:delText>:</w:delText>
        </w:r>
      </w:del>
      <w:r>
        <w:t xml:space="preserve"> \textit{blind spot} scenarios) and</w:t>
      </w:r>
      <w:del w:id="156" w:author="James Van Cott" w:date="2014-03-16T18:09:00Z">
        <w:r w:rsidDel="0047282C">
          <w:delText>,</w:delText>
        </w:r>
      </w:del>
      <w:r>
        <w:t xml:space="preserve"> therefore, they demand fast decision protocols. </w:t>
      </w:r>
    </w:p>
    <w:p w14:paraId="3090CC4B" w14:textId="77777777" w:rsidR="00382F76" w:rsidRDefault="00382F76">
      <w:pPr>
        <w:widowControl w:val="0"/>
      </w:pPr>
    </w:p>
    <w:p w14:paraId="3DFA1437" w14:textId="77777777" w:rsidR="00382F76" w:rsidRDefault="00E87AF4">
      <w:pPr>
        <w:widowControl w:val="0"/>
      </w:pPr>
      <w:r>
        <w:t>The other two evaluated metrics were the \</w:t>
      </w:r>
      <w:proofErr w:type="gramStart"/>
      <w:r>
        <w:t>textit{</w:t>
      </w:r>
      <w:proofErr w:type="gramEnd"/>
      <w:r>
        <w:t>false-positve} and \textit{false-negative} \textit{sybil} detection rates. Figure~\</w:t>
      </w:r>
      <w:proofErr w:type="gramStart"/>
      <w:r>
        <w:t>ref{</w:t>
      </w:r>
      <w:proofErr w:type="gramEnd"/>
      <w:r>
        <w:t>fig:false-positive-result-scenario} depicts a scenario in which  the former metric was evaluated in 0,28\% of the experimental cases. It is a classical hidden terminal scenario where vehicles \textit{C} and \</w:t>
      </w:r>
      <w:proofErr w:type="gramStart"/>
      <w:r>
        <w:t>textit{</w:t>
      </w:r>
      <w:proofErr w:type="gramEnd"/>
      <w:r>
        <w:t>A} belong to the same first level anonymity set (e.g.: $AS_{1,2}$). The vehicle \</w:t>
      </w:r>
      <w:proofErr w:type="gramStart"/>
      <w:r>
        <w:t>textit{</w:t>
      </w:r>
      <w:proofErr w:type="gramEnd"/>
      <w:r>
        <w:t>B} receives beacon messages from the vehicles \textit{C} and \textit{A}. However, due to the \textit{A}'s and \textit{C}'s transmission ranges, neither \textit{A} nor \textit{C} receives the messages from each other. Therefore, they keep sending messages with their first level anonymity set digital certificate $cert_{AS_{1,2}}$. From the \</w:t>
      </w:r>
      <w:proofErr w:type="gramStart"/>
      <w:r>
        <w:t>textit{</w:t>
      </w:r>
      <w:proofErr w:type="gramEnd"/>
      <w:r>
        <w:t>B}'s perspective, since the vehicles \textit{A} and \textit{C} keep sending messages without presenting the next anonymity set digital certificates, after $\delta$ \textit{ms} (Equation~\ref{eq:wait-time}), \textit{B} evaluates \textit{A}'s and \textit{C}'s messages as originated from a \textit{sybil} vehicle. However, both A and C are two benign vehicles.</w:t>
      </w:r>
    </w:p>
    <w:p w14:paraId="3DE659F2" w14:textId="77777777" w:rsidR="00382F76" w:rsidRDefault="00382F76">
      <w:pPr>
        <w:widowControl w:val="0"/>
      </w:pPr>
    </w:p>
    <w:p w14:paraId="49157C32" w14:textId="77777777" w:rsidR="00382F76" w:rsidRDefault="00E87AF4">
      <w:pPr>
        <w:widowControl w:val="0"/>
      </w:pPr>
      <w:r>
        <w:t>\begin{figure}[ht]</w:t>
      </w:r>
    </w:p>
    <w:p w14:paraId="584A577D" w14:textId="77777777" w:rsidR="00382F76" w:rsidRDefault="00E87AF4">
      <w:pPr>
        <w:widowControl w:val="0"/>
      </w:pPr>
      <w:r>
        <w:t>\centering</w:t>
      </w:r>
    </w:p>
    <w:p w14:paraId="370B41A2" w14:textId="77777777" w:rsidR="00382F76" w:rsidRDefault="00E87AF4">
      <w:pPr>
        <w:widowControl w:val="0"/>
      </w:pPr>
      <w:r>
        <w:t>\includegraphics[scale=.35]{figures/false-positive-scenario.png}</w:t>
      </w:r>
    </w:p>
    <w:p w14:paraId="45E1BAEB" w14:textId="77777777" w:rsidR="00382F76" w:rsidRDefault="00E87AF4">
      <w:pPr>
        <w:widowControl w:val="0"/>
      </w:pPr>
      <w:r>
        <w:lastRenderedPageBreak/>
        <w:t>\</w:t>
      </w:r>
      <w:proofErr w:type="gramStart"/>
      <w:r>
        <w:t>caption</w:t>
      </w:r>
      <w:proofErr w:type="gramEnd"/>
      <w:r>
        <w:t>{Hidden terminals scenarios may lead to false-positive \textit{sybil} detections.}</w:t>
      </w:r>
    </w:p>
    <w:p w14:paraId="7FCCA5C1" w14:textId="77777777" w:rsidR="00382F76" w:rsidRDefault="00E87AF4">
      <w:pPr>
        <w:widowControl w:val="0"/>
      </w:pPr>
      <w:r>
        <w:t>\label{fig:false-positive-result-scenario}</w:t>
      </w:r>
    </w:p>
    <w:p w14:paraId="68FFDBE4" w14:textId="77777777" w:rsidR="00382F76" w:rsidRDefault="00E87AF4">
      <w:pPr>
        <w:widowControl w:val="0"/>
      </w:pPr>
      <w:r>
        <w:t>\end{figure}</w:t>
      </w:r>
    </w:p>
    <w:p w14:paraId="3AA3A08E" w14:textId="77777777" w:rsidR="00382F76" w:rsidRDefault="00382F76">
      <w:pPr>
        <w:widowControl w:val="0"/>
      </w:pPr>
    </w:p>
    <w:p w14:paraId="3253428D" w14:textId="77777777" w:rsidR="00382F76" w:rsidRDefault="00E87AF4">
      <w:pPr>
        <w:widowControl w:val="0"/>
      </w:pPr>
      <w:r>
        <w:t>The proposed approach is totally resilient to \textit{false-negative} results because any given vehicle may not send messages that describe the same event with different anonymity set digital certificates (property 4 of the proposed anonymity set multilevel architecture). Moreover, a set of messages that describe the same event and contain the same set of anonymity set digital certificate are kept as suspected by the neighboring vehicles. For instance, suppose that a malicious vehicle keeps sending beacon messages with different identities, but they contain only one anonymity set digital certificate. These messages are kept as suspected until Equation~\</w:t>
      </w:r>
      <w:proofErr w:type="gramStart"/>
      <w:r>
        <w:t>ref{</w:t>
      </w:r>
      <w:proofErr w:type="gramEnd"/>
      <w:r>
        <w:t xml:space="preserve">eq:wait-time} is satisfied, or when Equation~\ref{eq:sybil-detection} is satisfied, which leads to the prosecution phase. </w:t>
      </w:r>
    </w:p>
    <w:p w14:paraId="3F2CE254" w14:textId="77777777" w:rsidR="00382F76" w:rsidRDefault="00382F76">
      <w:pPr>
        <w:widowControl w:val="0"/>
      </w:pPr>
    </w:p>
    <w:p w14:paraId="37F398D1" w14:textId="77777777" w:rsidR="00382F76" w:rsidRDefault="00E87AF4">
      <w:pPr>
        <w:widowControl w:val="0"/>
      </w:pPr>
      <w:r>
        <w:t>\section{Related Work}</w:t>
      </w:r>
    </w:p>
    <w:p w14:paraId="173A5DC6" w14:textId="77777777" w:rsidR="00382F76" w:rsidRDefault="00E87AF4">
      <w:pPr>
        <w:widowControl w:val="0"/>
      </w:pPr>
      <w:r>
        <w:t>\label{sec:related}</w:t>
      </w:r>
    </w:p>
    <w:p w14:paraId="352C3239" w14:textId="77777777" w:rsidR="00382F76" w:rsidRDefault="00382F76">
      <w:pPr>
        <w:widowControl w:val="0"/>
      </w:pPr>
    </w:p>
    <w:p w14:paraId="7B8F7E82" w14:textId="77777777" w:rsidR="00382F76" w:rsidRDefault="00E87AF4">
      <w:pPr>
        <w:widowControl w:val="0"/>
      </w:pPr>
      <w:r>
        <w:t>\begin{center}</w:t>
      </w:r>
    </w:p>
    <w:p w14:paraId="4AF53E35" w14:textId="77777777" w:rsidR="00382F76" w:rsidRDefault="00E87AF4">
      <w:pPr>
        <w:widowControl w:val="0"/>
      </w:pPr>
      <w:r>
        <w:t>\begin{table*}[ht]</w:t>
      </w:r>
    </w:p>
    <w:p w14:paraId="3D605032" w14:textId="77777777" w:rsidR="00382F76" w:rsidRDefault="00E87AF4">
      <w:pPr>
        <w:widowControl w:val="0"/>
      </w:pPr>
      <w:r>
        <w:t>\</w:t>
      </w:r>
      <w:proofErr w:type="gramStart"/>
      <w:r>
        <w:t>caption</w:t>
      </w:r>
      <w:proofErr w:type="gramEnd"/>
      <w:r>
        <w:t>{Comparison to other approaches.}</w:t>
      </w:r>
    </w:p>
    <w:p w14:paraId="32F158F2" w14:textId="77777777" w:rsidR="00382F76" w:rsidRDefault="00E87AF4">
      <w:pPr>
        <w:widowControl w:val="0"/>
      </w:pPr>
      <w:r>
        <w:t>{\small</w:t>
      </w:r>
    </w:p>
    <w:p w14:paraId="6FEDFA07" w14:textId="77777777" w:rsidR="00382F76" w:rsidRDefault="00E87AF4">
      <w:pPr>
        <w:widowControl w:val="0"/>
      </w:pPr>
      <w:r>
        <w:t>\</w:t>
      </w:r>
      <w:proofErr w:type="gramStart"/>
      <w:r>
        <w:t>hfill</w:t>
      </w:r>
      <w:proofErr w:type="gramEnd"/>
      <w:r>
        <w:t>{}</w:t>
      </w:r>
    </w:p>
    <w:p w14:paraId="179DCEA3" w14:textId="77777777" w:rsidR="00382F76" w:rsidRDefault="00E87AF4">
      <w:pPr>
        <w:widowControl w:val="0"/>
      </w:pPr>
      <w:r>
        <w:t>\begin{tabular}{|c|c|c|c|c|c|}</w:t>
      </w:r>
    </w:p>
    <w:p w14:paraId="1C0D12DE" w14:textId="77777777" w:rsidR="00382F76" w:rsidRDefault="00E87AF4">
      <w:pPr>
        <w:widowControl w:val="0"/>
      </w:pPr>
      <w:r>
        <w:t>\hline</w:t>
      </w:r>
    </w:p>
    <w:p w14:paraId="3C998559" w14:textId="77777777" w:rsidR="00382F76" w:rsidRDefault="00E87AF4">
      <w:pPr>
        <w:widowControl w:val="0"/>
      </w:pPr>
      <w:r>
        <w:t xml:space="preserve"> &amp; \</w:t>
      </w:r>
      <w:proofErr w:type="gramStart"/>
      <w:r>
        <w:t>pbox</w:t>
      </w:r>
      <w:proofErr w:type="gramEnd"/>
      <w:r>
        <w:t>{20cm}{False-Positive or \\ False-Negative \\ Resilient}&amp; Non-Repudiation &amp; Beacon or Event &amp; Infrastructure-Dependent &amp; \pbox{20cm}{Roadway Infrastructure- \\Dependent } \\</w:t>
      </w:r>
    </w:p>
    <w:p w14:paraId="689D71BC" w14:textId="77777777" w:rsidR="00382F76" w:rsidRDefault="00E87AF4">
      <w:pPr>
        <w:widowControl w:val="0"/>
      </w:pPr>
      <w:r>
        <w:t>\hline</w:t>
      </w:r>
    </w:p>
    <w:p w14:paraId="7B21214B" w14:textId="77777777" w:rsidR="00382F76" w:rsidRDefault="00E87AF4">
      <w:pPr>
        <w:widowControl w:val="0"/>
      </w:pPr>
      <w:r>
        <w:t>Our &amp; \</w:t>
      </w:r>
      <w:proofErr w:type="gramStart"/>
      <w:r>
        <w:t>textbf{</w:t>
      </w:r>
      <w:proofErr w:type="gramEnd"/>
      <w:r>
        <w:t>False-Negative} &amp; Yes &amp; Both &amp; \textbf{No} &amp; No\\ \hline</w:t>
      </w:r>
    </w:p>
    <w:p w14:paraId="41073EF2" w14:textId="77777777" w:rsidR="00382F76" w:rsidRDefault="00E87AF4">
      <w:pPr>
        <w:widowControl w:val="0"/>
      </w:pPr>
      <w:r>
        <w:t>\cite{p2dap2} &amp; False-Negative &amp; Yes &amp; Both &amp; Yes &amp; No\\ \hline</w:t>
      </w:r>
    </w:p>
    <w:p w14:paraId="4E0697C4" w14:textId="77777777" w:rsidR="00382F76" w:rsidRDefault="00E87AF4">
      <w:pPr>
        <w:widowControl w:val="0"/>
      </w:pPr>
      <w:r>
        <w:t>\cite{sybil-time-space1} &amp; None &amp; No &amp; Both &amp; Yes &amp; Yes \\ \hline</w:t>
      </w:r>
    </w:p>
    <w:p w14:paraId="6DF9097A" w14:textId="77777777" w:rsidR="00382F76" w:rsidRDefault="00E87AF4">
      <w:pPr>
        <w:widowControl w:val="0"/>
      </w:pPr>
      <w:r>
        <w:t>\cite{sybil-time-space2} &amp; None &amp; No &amp; Both &amp; Yes &amp; Yes \\ \hline</w:t>
      </w:r>
    </w:p>
    <w:p w14:paraId="05ED6DE8" w14:textId="77777777" w:rsidR="00382F76" w:rsidRDefault="00E87AF4">
      <w:pPr>
        <w:widowControl w:val="0"/>
      </w:pPr>
      <w:r>
        <w:t>\cite{sybil-time-stamp1} &amp; None &amp; No &amp; Both &amp; Yes &amp; Yes \\ \hline</w:t>
      </w:r>
    </w:p>
    <w:p w14:paraId="009E1602" w14:textId="77777777" w:rsidR="00382F76" w:rsidRDefault="00E87AF4">
      <w:pPr>
        <w:widowControl w:val="0"/>
      </w:pPr>
      <w:r>
        <w:t>\</w:t>
      </w:r>
      <w:proofErr w:type="gramStart"/>
      <w:r>
        <w:t>cite</w:t>
      </w:r>
      <w:proofErr w:type="gramEnd"/>
      <w:r>
        <w:t>{sybil-neighborhood2} &amp; None &amp; No\tablefootnote{Depends on the authentication model.} &amp; Beacon &amp; No &amp; No \\ \hline</w:t>
      </w:r>
    </w:p>
    <w:p w14:paraId="4BBEEB18" w14:textId="77777777" w:rsidR="00382F76" w:rsidRDefault="00E87AF4">
      <w:pPr>
        <w:widowControl w:val="0"/>
      </w:pPr>
      <w:r>
        <w:t>\cite{sybil-neighborhood3} &amp; None &amp; No &amp; Beacon &amp; No &amp; No \\</w:t>
      </w:r>
    </w:p>
    <w:p w14:paraId="764DE38A" w14:textId="77777777" w:rsidR="00382F76" w:rsidRDefault="00E87AF4">
      <w:pPr>
        <w:widowControl w:val="0"/>
      </w:pPr>
      <w:r>
        <w:t>\hline</w:t>
      </w:r>
    </w:p>
    <w:p w14:paraId="251F190D" w14:textId="77777777" w:rsidR="00382F76" w:rsidRDefault="00E87AF4">
      <w:pPr>
        <w:widowControl w:val="0"/>
      </w:pPr>
      <w:r>
        <w:t>\end{tabular}}</w:t>
      </w:r>
    </w:p>
    <w:p w14:paraId="3510BB33" w14:textId="77777777" w:rsidR="00382F76" w:rsidRDefault="00E87AF4">
      <w:pPr>
        <w:widowControl w:val="0"/>
      </w:pPr>
      <w:r>
        <w:t>\</w:t>
      </w:r>
      <w:proofErr w:type="gramStart"/>
      <w:r>
        <w:t>hfill</w:t>
      </w:r>
      <w:proofErr w:type="gramEnd"/>
      <w:r>
        <w:t>{}</w:t>
      </w:r>
    </w:p>
    <w:p w14:paraId="5DEA6533" w14:textId="77777777" w:rsidR="00382F76" w:rsidRDefault="00E87AF4">
      <w:pPr>
        <w:widowControl w:val="0"/>
      </w:pPr>
      <w:r>
        <w:t>\label{tab:comparison}</w:t>
      </w:r>
    </w:p>
    <w:p w14:paraId="04392EEC" w14:textId="77777777" w:rsidR="00382F76" w:rsidRDefault="00E87AF4">
      <w:pPr>
        <w:widowControl w:val="0"/>
      </w:pPr>
      <w:r>
        <w:t>\end{table*}</w:t>
      </w:r>
    </w:p>
    <w:p w14:paraId="20C9BB99" w14:textId="77777777" w:rsidR="00382F76" w:rsidRDefault="00E87AF4">
      <w:pPr>
        <w:widowControl w:val="0"/>
      </w:pPr>
      <w:r>
        <w:t>\end{center}</w:t>
      </w:r>
    </w:p>
    <w:p w14:paraId="762EA855" w14:textId="77777777" w:rsidR="00382F76" w:rsidRDefault="00382F76">
      <w:pPr>
        <w:widowControl w:val="0"/>
      </w:pPr>
    </w:p>
    <w:p w14:paraId="76FCB737" w14:textId="77777777" w:rsidR="00382F76" w:rsidRDefault="00E87AF4">
      <w:pPr>
        <w:widowControl w:val="0"/>
      </w:pPr>
      <w:r>
        <w:t>Malicious users may launch and explore \</w:t>
      </w:r>
      <w:proofErr w:type="gramStart"/>
      <w:r>
        <w:t>textit{</w:t>
      </w:r>
      <w:proofErr w:type="gramEnd"/>
      <w:r>
        <w:t>sybil} attacks in different types of networks, such as \textit{peer-to-peer} (P2P)~\cite{sybil}, sensor~\cite{sybil-survey3}</w:t>
      </w:r>
      <w:ins w:id="157" w:author="James Van Cott" w:date="2014-03-16T18:13:00Z">
        <w:r w:rsidR="009A428E">
          <w:t>,</w:t>
        </w:r>
      </w:ins>
      <w:r>
        <w:t xml:space="preserve"> and mobile ad hoc </w:t>
      </w:r>
      <w:r>
        <w:lastRenderedPageBreak/>
        <w:t>networks~\cite{sybil-neighborhood1}. Moreover, the attack may compromise many types of applications, such as voting~\</w:t>
      </w:r>
      <w:proofErr w:type="gramStart"/>
      <w:r>
        <w:t>cite{</w:t>
      </w:r>
      <w:proofErr w:type="gramEnd"/>
      <w:r>
        <w:t xml:space="preserve">tran2012combating}, reputation systems~\cite{reputation-sybil2}, as well as </w:t>
      </w:r>
      <w:del w:id="158" w:author="James Van Cott" w:date="2014-03-16T18:13:00Z">
        <w:r w:rsidDel="009A428E">
          <w:delText xml:space="preserve"> </w:delText>
        </w:r>
      </w:del>
      <w:r>
        <w:t xml:space="preserve">distributed storage and resource sharing systems~\cite{xiao2007security}, to name a few. Thus, there have been many approaches to avoid and detect \textit{sybil} attacks. </w:t>
      </w:r>
    </w:p>
    <w:p w14:paraId="580DC060" w14:textId="77777777" w:rsidR="00382F76" w:rsidRDefault="00382F76">
      <w:pPr>
        <w:widowControl w:val="0"/>
      </w:pPr>
    </w:p>
    <w:p w14:paraId="229A0568" w14:textId="77777777" w:rsidR="00382F76" w:rsidRDefault="00E87AF4">
      <w:pPr>
        <w:widowControl w:val="0"/>
      </w:pPr>
      <w:r>
        <w:t>Initially, Douceur~\</w:t>
      </w:r>
      <w:proofErr w:type="gramStart"/>
      <w:r>
        <w:t>cite{</w:t>
      </w:r>
      <w:proofErr w:type="gramEnd"/>
      <w:r>
        <w:t>sybil} proposed the resource testing method. In short, Douceur's assumption requires that each physical entity is limited in resources such as computation, storage and communication. Hence, a \textit{sybil} entity would not perform a set of tasks in a given time interval as expected if these identities would belong to different entities. However, in ad hoc networks, one node may have more computational resources than other nodes. Similarly, in sensor networks, the radio resource testing, proposed by Newsome~\</w:t>
      </w:r>
      <w:proofErr w:type="gramStart"/>
      <w:r>
        <w:t>cite{</w:t>
      </w:r>
      <w:proofErr w:type="gramEnd"/>
      <w:r>
        <w:t>sybil-survey3}, assumes that each physical entity has only one radio resource and is able to send and receive only on one channel simultaneously. This cannot be a realistic assumption on VANET.</w:t>
      </w:r>
    </w:p>
    <w:p w14:paraId="09CE3B27" w14:textId="77777777" w:rsidR="00382F76" w:rsidRDefault="00382F76">
      <w:pPr>
        <w:widowControl w:val="0"/>
      </w:pPr>
    </w:p>
    <w:p w14:paraId="47C00EE0" w14:textId="77777777" w:rsidR="00382F76" w:rsidRDefault="00E87AF4">
      <w:pPr>
        <w:widowControl w:val="0"/>
      </w:pPr>
      <w:r>
        <w:t>Zhou et al.~\</w:t>
      </w:r>
      <w:proofErr w:type="gramStart"/>
      <w:r>
        <w:t>cite{</w:t>
      </w:r>
      <w:proofErr w:type="gramEnd"/>
      <w:r>
        <w:t xml:space="preserve">p2dap2, p2dap} propose a privacy-preserving \textit{sybil} attack detection protocol called $P^{2}DAP$. First, a CA provides to every vehicle a pool of pseudonyms that are used for preserving </w:t>
      </w:r>
      <w:ins w:id="159" w:author="James Van Cott" w:date="2014-03-16T18:15:00Z">
        <w:r w:rsidR="00CF3E78">
          <w:t xml:space="preserve">the </w:t>
        </w:r>
      </w:ins>
      <w:r>
        <w:t>vehicle's privacy. To prevent \textit{sybil} attacks, the pseudonyms assigned to a particular vehicle are hashed to a common value called \textit{coarse-grained hash value}. Afterwards, the same pseudonyms are hashed to another hash value called \textit{</w:t>
      </w:r>
      <w:commentRangeStart w:id="160"/>
      <w:r>
        <w:t>fined</w:t>
      </w:r>
      <w:commentRangeEnd w:id="160"/>
      <w:r w:rsidR="00CF3E78">
        <w:rPr>
          <w:rStyle w:val="CommentReference"/>
        </w:rPr>
        <w:commentReference w:id="160"/>
      </w:r>
      <w:r>
        <w:t xml:space="preserve">-grained hash value}. Vehicles with the same coarse-grained values are grouped together, while the pseudonyms with </w:t>
      </w:r>
      <w:commentRangeStart w:id="161"/>
      <w:r>
        <w:t>fined</w:t>
      </w:r>
      <w:commentRangeEnd w:id="161"/>
      <w:r w:rsidR="00CF3E78">
        <w:rPr>
          <w:rStyle w:val="CommentReference"/>
        </w:rPr>
        <w:commentReference w:id="161"/>
      </w:r>
      <w:r>
        <w:t>-grained values are unique to each vehicle. To detect a \textit{sybil} attack, an RSU captures the messages sent from the vehicles along a road and verifies the \textit{course-grained hash values}. If two or more messages have the same \textit{coarse-grained hash values}, the RSU forwards the messages to the CA. The CA then verifies the \textit{</w:t>
      </w:r>
      <w:commentRangeStart w:id="162"/>
      <w:r>
        <w:t>fine</w:t>
      </w:r>
      <w:commentRangeEnd w:id="162"/>
      <w:r w:rsidR="00CF3E78">
        <w:rPr>
          <w:rStyle w:val="CommentReference"/>
        </w:rPr>
        <w:commentReference w:id="162"/>
      </w:r>
      <w:r>
        <w:t xml:space="preserve">-grained hash values} and checks if these values are also the same. If it evaluates to true, this vehicle is malicious (a \textit{sybil} vehicle). The drawback of such approach is that a \textit{sybil} attacker will not be detected if the CA is unavailable or there are no RSUs around. Hence, the approach is highly </w:t>
      </w:r>
      <w:commentRangeStart w:id="163"/>
      <w:ins w:id="164" w:author="James Van Cott" w:date="2014-03-16T18:18:00Z">
        <w:r w:rsidR="00CF3E78">
          <w:t>dependent</w:t>
        </w:r>
        <w:commentRangeEnd w:id="163"/>
        <w:r w:rsidR="00CF3E78">
          <w:rPr>
            <w:rStyle w:val="CommentReference"/>
          </w:rPr>
          <w:commentReference w:id="163"/>
        </w:r>
      </w:ins>
      <w:del w:id="165" w:author="James Van Cott" w:date="2014-03-16T18:18:00Z">
        <w:r w:rsidDel="00CF3E78">
          <w:delText xml:space="preserve">dependable </w:delText>
        </w:r>
      </w:del>
      <w:ins w:id="166" w:author="James Van Cott" w:date="2014-03-16T18:18:00Z">
        <w:r w:rsidR="00CF3E78">
          <w:t xml:space="preserve"> </w:t>
        </w:r>
      </w:ins>
      <w:r>
        <w:t>o</w:t>
      </w:r>
      <w:ins w:id="167" w:author="James Van Cott" w:date="2014-03-16T18:18:00Z">
        <w:r w:rsidR="00CF3E78">
          <w:t>n</w:t>
        </w:r>
      </w:ins>
      <w:del w:id="168" w:author="James Van Cott" w:date="2014-03-16T18:18:00Z">
        <w:r w:rsidDel="00CF3E78">
          <w:delText>f</w:delText>
        </w:r>
      </w:del>
      <w:r>
        <w:t xml:space="preserve"> the RSU deployment methods and its availability (e.g.: DoS attack may compromise V2V communications). Moreover, experimental results show that a \textit{sybil} detection may achieve 20 seconds due to high overhead imposed on RSUs, which is a high average time for real world on-road services. On the other hand, our approach does not need a fixed infrastructure to avoid or detect \</w:t>
      </w:r>
      <w:proofErr w:type="gramStart"/>
      <w:r>
        <w:t>textit{</w:t>
      </w:r>
      <w:proofErr w:type="gramEnd"/>
      <w:r>
        <w:t>sybil} attacks and, as well as for the same number of vehicles and \textit{sybil} attacker (e.g.: 90 vehicles, and one \textit{sybil} vehicle), our approach detects the \textit{sybil} attack faster than $P^{2}DAP$.</w:t>
      </w:r>
    </w:p>
    <w:p w14:paraId="2E077AB2" w14:textId="77777777" w:rsidR="00382F76" w:rsidRDefault="00382F76">
      <w:pPr>
        <w:widowControl w:val="0"/>
      </w:pPr>
    </w:p>
    <w:p w14:paraId="6FFAD7E7" w14:textId="77777777" w:rsidR="00382F76" w:rsidRDefault="00E87AF4">
      <w:pPr>
        <w:widowControl w:val="0"/>
      </w:pPr>
      <w:r>
        <w:t>Another strategy for detecting \</w:t>
      </w:r>
      <w:proofErr w:type="gramStart"/>
      <w:r>
        <w:t>textit{</w:t>
      </w:r>
      <w:proofErr w:type="gramEnd"/>
      <w:r>
        <w:t xml:space="preserve">sybil} attacks is based on a timestamp series approach~\cite{sybil-time-space1, sybil-time-space2, sybil-time-stamp1}. The approach explores the relationship between time and space, where two or more vehicles will not pass nearby the same RSU and send requests to it at the same time. Thus, an RSU issues digitally signed timestamps to each vehicle. Then, each vehicle must attach to beacon messages at least the last two timestamps. If two different messages with different identities contain the same last two timestamps, then they belong to a \textit{sybil} vehicle. This approach may </w:t>
      </w:r>
      <w:r>
        <w:lastRenderedPageBreak/>
        <w:t xml:space="preserve">compromise users' privacy since it requires vehicle authentication at each RSU, which allows third-party entities to assemble a vehicle routing profile. In addition, the scheme cannot be applied directly to </w:t>
      </w:r>
      <w:ins w:id="169" w:author="James Van Cott" w:date="2014-03-16T18:20:00Z">
        <w:r w:rsidR="00CF3E78">
          <w:t xml:space="preserve">an </w:t>
        </w:r>
      </w:ins>
      <w:r>
        <w:t>urban environment with a very complex roadway infrastructure, many signals and intersections, as deeply discussed in~\</w:t>
      </w:r>
      <w:proofErr w:type="gramStart"/>
      <w:r>
        <w:t>cite{</w:t>
      </w:r>
      <w:proofErr w:type="gramEnd"/>
      <w:r>
        <w:t>sybil-time-stamp1}. Our approach does not depend on the roadway infrastructure.</w:t>
      </w:r>
    </w:p>
    <w:p w14:paraId="05399F93" w14:textId="77777777" w:rsidR="00382F76" w:rsidRDefault="00382F76">
      <w:pPr>
        <w:widowControl w:val="0"/>
      </w:pPr>
    </w:p>
    <w:p w14:paraId="0EAB7830" w14:textId="77777777" w:rsidR="00382F76" w:rsidRDefault="00E87AF4">
      <w:pPr>
        <w:widowControl w:val="0"/>
      </w:pPr>
      <w:r>
        <w:t>Finally, a \</w:t>
      </w:r>
      <w:proofErr w:type="gramStart"/>
      <w:r>
        <w:t>textit{</w:t>
      </w:r>
      <w:proofErr w:type="gramEnd"/>
      <w:r>
        <w:t>sybil} detection approach may use neighboring vehicles to filter malicious vehicles~\cite{sybil-neighborhood1, sybil-neighborhood3}. In Grover's et al. approach~\</w:t>
      </w:r>
      <w:proofErr w:type="gramStart"/>
      <w:r>
        <w:t>cite{</w:t>
      </w:r>
      <w:proofErr w:type="gramEnd"/>
      <w:r>
        <w:t>sybil-neighborhood2}, every vehicle builds a neighboring table (which contains vehicles' identities) with different time interval. After this process, each vehicle shares its neighboring table with other vehicles. If every vehicle has the same neighbors' identities for different time interval, then these identities may belong to the same (\textit{sybil}) vehicle. Nonetheless, a \textit{sybil} vehicle may never be detected (\textit{false-negative} results) if it changes its identities between consecutive time intervals. As previously discussed, our approach is resilient to \textit{false-negative} results. To sum up, if different vehicles stay together for a long period of time, then it results in \</w:t>
      </w:r>
      <w:proofErr w:type="gramStart"/>
      <w:r>
        <w:t>textit{</w:t>
      </w:r>
      <w:proofErr w:type="gramEnd"/>
      <w:r>
        <w:t>false-positive} \textit{sybil} detections.</w:t>
      </w:r>
    </w:p>
    <w:p w14:paraId="632E7C3D" w14:textId="77777777" w:rsidR="00382F76" w:rsidRDefault="00382F76">
      <w:pPr>
        <w:widowControl w:val="0"/>
      </w:pPr>
    </w:p>
    <w:p w14:paraId="09610FD9" w14:textId="77777777" w:rsidR="00382F76" w:rsidRDefault="00E87AF4">
      <w:pPr>
        <w:widowControl w:val="0"/>
      </w:pPr>
      <w:r>
        <w:t>We compare our proposed privacy-preserving \</w:t>
      </w:r>
      <w:proofErr w:type="gramStart"/>
      <w:r>
        <w:t>textit{</w:t>
      </w:r>
      <w:proofErr w:type="gramEnd"/>
      <w:r>
        <w:t xml:space="preserve">sybil} detection protocol to other similar approaches on Table~\ref{tab:comparison}. The main advantage of our scheme is its resilience to \textit{false-negative} detection results without a centralized infrastructure during detection time, which imposes less overhead on RSUs and, therefore, significantly decreases the average time to detect \textit{sybil} attacks. The dependency </w:t>
      </w:r>
      <w:del w:id="170" w:author="James Van Cott" w:date="2014-03-16T18:23:00Z">
        <w:r w:rsidDel="00CF3E78">
          <w:delText xml:space="preserve">of </w:delText>
        </w:r>
      </w:del>
      <w:commentRangeStart w:id="171"/>
      <w:ins w:id="172" w:author="James Van Cott" w:date="2014-03-16T18:23:00Z">
        <w:r w:rsidR="00CF3E78">
          <w:t>on</w:t>
        </w:r>
        <w:commentRangeEnd w:id="171"/>
        <w:r w:rsidR="00CF3E78">
          <w:rPr>
            <w:rStyle w:val="CommentReference"/>
          </w:rPr>
          <w:commentReference w:id="171"/>
        </w:r>
        <w:r w:rsidR="00CF3E78">
          <w:t xml:space="preserve"> </w:t>
        </w:r>
      </w:ins>
      <w:r>
        <w:t>a centralized infrastructure may also compromise VANET services if a more sophisticated network attack also make</w:t>
      </w:r>
      <w:ins w:id="173" w:author="James Van Cott" w:date="2014-03-16T18:22:00Z">
        <w:r w:rsidR="00CF3E78">
          <w:t>s</w:t>
        </w:r>
      </w:ins>
      <w:r>
        <w:t xml:space="preserve"> such infrastructure unavailable. </w:t>
      </w:r>
    </w:p>
    <w:p w14:paraId="6BA9A995" w14:textId="77777777" w:rsidR="00382F76" w:rsidRDefault="00382F76">
      <w:pPr>
        <w:widowControl w:val="0"/>
      </w:pPr>
    </w:p>
    <w:p w14:paraId="66DBAA58" w14:textId="77777777" w:rsidR="00382F76" w:rsidRDefault="00E87AF4">
      <w:pPr>
        <w:widowControl w:val="0"/>
      </w:pPr>
      <w:r>
        <w:t>\section{Conclusion and Future Work}</w:t>
      </w:r>
    </w:p>
    <w:p w14:paraId="1422DD7E" w14:textId="77777777" w:rsidR="00382F76" w:rsidRDefault="00E87AF4">
      <w:pPr>
        <w:widowControl w:val="0"/>
      </w:pPr>
      <w:r>
        <w:t>\label{sec:conclusion}</w:t>
      </w:r>
    </w:p>
    <w:p w14:paraId="1897F75A" w14:textId="77777777" w:rsidR="00382F76" w:rsidRDefault="00382F76">
      <w:pPr>
        <w:widowControl w:val="0"/>
      </w:pPr>
    </w:p>
    <w:p w14:paraId="18F9039A" w14:textId="77777777" w:rsidR="00382F76" w:rsidRDefault="00E87AF4">
      <w:pPr>
        <w:widowControl w:val="0"/>
      </w:pPr>
      <w:r>
        <w:t>In this paper we have presented a privacy-preserving authentication and \textit{sybil} detection protocol for vehicular ad hoc networks called~\protocolname. In order to provide users' privacy, the protocol provides a multilevel anonymity set architecture, with group signature and pseudonyms. The experimental results show that the proposed authentication approach is secure, and the \textit{sybil} detection protocol is acceptable with respect to detection time, once VANET requires low latency. Moreover, \protocolname~is also resilient to \</w:t>
      </w:r>
      <w:proofErr w:type="gramStart"/>
      <w:r>
        <w:t>textit{</w:t>
      </w:r>
      <w:proofErr w:type="gramEnd"/>
      <w:r>
        <w:t>false-negative} detections without the support of centralized infrastructures during \textit{sybil} attack detection time.</w:t>
      </w:r>
    </w:p>
    <w:p w14:paraId="240BDE7F" w14:textId="77777777" w:rsidR="00382F76" w:rsidRDefault="00382F76">
      <w:pPr>
        <w:widowControl w:val="0"/>
      </w:pPr>
    </w:p>
    <w:p w14:paraId="766386C6" w14:textId="77777777" w:rsidR="00382F76" w:rsidRDefault="00E87AF4">
      <w:pPr>
        <w:widowControl w:val="0"/>
      </w:pPr>
      <w:r>
        <w:t>The challenge in detecting \</w:t>
      </w:r>
      <w:proofErr w:type="gramStart"/>
      <w:r>
        <w:t>textit{</w:t>
      </w:r>
      <w:proofErr w:type="gramEnd"/>
      <w:r>
        <w:t>sybil} attacks in VANETs resides in the potential threats to users' privacy, since during \textit{sybil} detection time, multiple identities must be linked to a one single, yet non-malicious, entity. According to Douceur~\</w:t>
      </w:r>
      <w:proofErr w:type="gramStart"/>
      <w:r>
        <w:t>cite{</w:t>
      </w:r>
      <w:proofErr w:type="gramEnd"/>
      <w:r>
        <w:t xml:space="preserve">sybil}, without a logically, yet trusted centralized authority (CA), which will vouch for a one-to-one correspondence between entity and identity, \textit{sybil} attacks are always possible except under extreme and unrealistic assumptions of resource parity and coordination among entities. On the other hand, </w:t>
      </w:r>
      <w:del w:id="174" w:author="James Van Cott" w:date="2014-03-16T18:26:00Z">
        <w:r w:rsidDel="004F7345">
          <w:delText xml:space="preserve">once </w:delText>
        </w:r>
      </w:del>
      <w:ins w:id="175" w:author="James Van Cott" w:date="2014-03-16T18:26:00Z">
        <w:r w:rsidR="004F7345">
          <w:t xml:space="preserve">when </w:t>
        </w:r>
      </w:ins>
      <w:r>
        <w:t xml:space="preserve">a central authority may not be always available in VANETs, a potential solution for detecting </w:t>
      </w:r>
      <w:r>
        <w:lastRenderedPageBreak/>
        <w:t xml:space="preserve">\textit{sybil} attacks must consider only the vehicles in the region of attack, in which each vehicle must share control data in order to detect the attack. </w:t>
      </w:r>
    </w:p>
    <w:p w14:paraId="6336558F" w14:textId="77777777" w:rsidR="00382F76" w:rsidRDefault="00382F76">
      <w:pPr>
        <w:widowControl w:val="0"/>
      </w:pPr>
    </w:p>
    <w:p w14:paraId="367D4410" w14:textId="77777777" w:rsidR="00382F76" w:rsidRDefault="00E87AF4">
      <w:pPr>
        <w:widowControl w:val="0"/>
      </w:pPr>
      <w:del w:id="176" w:author="James Van Cott" w:date="2014-03-16T18:26:00Z">
        <w:r w:rsidDel="004F7345">
          <w:delText xml:space="preserve">As </w:delText>
        </w:r>
      </w:del>
      <w:ins w:id="177" w:author="James Van Cott" w:date="2014-03-16T18:26:00Z">
        <w:r w:rsidR="004F7345">
          <w:t xml:space="preserve">For </w:t>
        </w:r>
      </w:ins>
      <w:r>
        <w:t>future work, a kind of \textit{sybil attack signaling message} has been studied and aims at allowing one vehicle to announce to neighboring vehicles that there are two or more vehicles in the vicinity that belong to the same first level anonymity set. This signaling message aims to avoid \</w:t>
      </w:r>
      <w:proofErr w:type="gramStart"/>
      <w:r>
        <w:t>textit{</w:t>
      </w:r>
      <w:proofErr w:type="gramEnd"/>
      <w:r>
        <w:t>false-positive} detections in hidden terminals scenarios (Figure~\ref{fig:false-positive-result-scenario}). For instance, vehicle B broadcasts signaling messages with identities A and C. Once all vehicles may listen to the \textit{signaling} messages, the vehicles A and C may detect that they are suspected and may attach the next anonymity set digital certificates in their next beacon messages.</w:t>
      </w:r>
    </w:p>
    <w:p w14:paraId="7EA8EFFA" w14:textId="77777777" w:rsidR="00382F76" w:rsidRDefault="00382F76">
      <w:pPr>
        <w:widowControl w:val="0"/>
      </w:pPr>
    </w:p>
    <w:p w14:paraId="320B45AE" w14:textId="77777777" w:rsidR="00382F76" w:rsidRDefault="00E87AF4">
      <w:pPr>
        <w:widowControl w:val="0"/>
      </w:pPr>
      <w:r>
        <w:t>The V2I communication type is the most important communication type that still must be evaluated. Vehicles and RSUs communicate to negotiate new sets of pseudonyms, as well as during the prosecution phase. The communication overhead, w.r.t. the network traffic, of both depends on the number of vehicles that send</w:t>
      </w:r>
      <w:del w:id="178" w:author="James Van Cott" w:date="2014-03-16T18:27:00Z">
        <w:r w:rsidDel="004F7345">
          <w:delText>s</w:delText>
        </w:r>
      </w:del>
      <w:r>
        <w:t xml:space="preserve"> the renewal or prosecution messages to a given RSU. The former is a kind of \</w:t>
      </w:r>
      <w:proofErr w:type="gramStart"/>
      <w:r>
        <w:t>textit{</w:t>
      </w:r>
      <w:proofErr w:type="gramEnd"/>
      <w:r>
        <w:t>three-way-handshake} protocol, which, at a first glance, does not impose high overhead on RSUs due to the low probability that a high number of vehicles need</w:t>
      </w:r>
      <w:del w:id="179" w:author="James Van Cott" w:date="2014-03-16T18:27:00Z">
        <w:r w:rsidDel="004F7345">
          <w:delText>s</w:delText>
        </w:r>
      </w:del>
      <w:r>
        <w:t xml:space="preserve"> to change the set of pseudonyms at the same time. The last one tends to impose a high overhead on RSUs if there is a high number of vehicles that made part of a \textit{sybil} detection process at the same region and they send prosecution messages to the same RSU. In order to avoid the RSU </w:t>
      </w:r>
      <w:commentRangeStart w:id="180"/>
      <w:del w:id="181" w:author="James Van Cott" w:date="2014-03-16T18:28:00Z">
        <w:r w:rsidDel="004F7345">
          <w:delText xml:space="preserve">to </w:delText>
        </w:r>
      </w:del>
      <w:ins w:id="182" w:author="James Van Cott" w:date="2014-03-16T18:28:00Z">
        <w:r w:rsidR="004F7345">
          <w:t xml:space="preserve">from </w:t>
        </w:r>
      </w:ins>
      <w:r>
        <w:t>forward</w:t>
      </w:r>
      <w:ins w:id="183" w:author="James Van Cott" w:date="2014-03-16T18:28:00Z">
        <w:r w:rsidR="004F7345">
          <w:t>ing</w:t>
        </w:r>
      </w:ins>
      <w:r>
        <w:t xml:space="preserve"> </w:t>
      </w:r>
      <w:commentRangeEnd w:id="180"/>
      <w:r w:rsidR="004F7345">
        <w:rPr>
          <w:rStyle w:val="CommentReference"/>
        </w:rPr>
        <w:commentReference w:id="180"/>
      </w:r>
      <w:r>
        <w:t xml:space="preserve">each single prosecution message to the CA, the RSU must first evaluate if the messages belong to the same \textit{sybil} detection process. This will avoid a CA </w:t>
      </w:r>
      <w:del w:id="184" w:author="James Van Cott" w:date="2014-03-16T18:28:00Z">
        <w:r w:rsidDel="004F7345">
          <w:delText xml:space="preserve">to </w:delText>
        </w:r>
      </w:del>
      <w:ins w:id="185" w:author="James Van Cott" w:date="2014-03-16T18:28:00Z">
        <w:r w:rsidR="004F7345">
          <w:t xml:space="preserve">from </w:t>
        </w:r>
      </w:ins>
      <w:r>
        <w:t>measur</w:t>
      </w:r>
      <w:ins w:id="186" w:author="James Van Cott" w:date="2014-03-16T18:28:00Z">
        <w:r w:rsidR="004F7345">
          <w:t>ing</w:t>
        </w:r>
      </w:ins>
      <w:del w:id="187" w:author="James Van Cott" w:date="2014-03-16T18:28:00Z">
        <w:r w:rsidDel="004F7345">
          <w:delText>e</w:delText>
        </w:r>
      </w:del>
      <w:r>
        <w:t xml:space="preserve"> redundant prosecution messages. Both V2I communications are still being evaluated.</w:t>
      </w:r>
    </w:p>
    <w:p w14:paraId="757CE16D" w14:textId="77777777" w:rsidR="00382F76" w:rsidRDefault="00382F76">
      <w:pPr>
        <w:widowControl w:val="0"/>
      </w:pPr>
    </w:p>
    <w:p w14:paraId="52E0FBCC" w14:textId="77777777" w:rsidR="00382F76" w:rsidRDefault="00E87AF4">
      <w:pPr>
        <w:widowControl w:val="0"/>
      </w:pPr>
      <w:r>
        <w:t>As another future work, we are evaluating the achieved degree of anonymity of a given anonymity set $AS_{i</w:t>
      </w:r>
      <w:proofErr w:type="gramStart"/>
      <w:r>
        <w:t>,j</w:t>
      </w:r>
      <w:proofErr w:type="gramEnd"/>
      <w:r>
        <w:t xml:space="preserve">}$. In other words, we would like to measure the probability of a malicious entity, which controls several sensors that are scattered across an entire city, to build a vehicle's route profile of a specific distance (e.g.: 3 \textit{km}) while the vehicle exposes the anonymity sets that it belongs to. Therefore, we are measuring a number of anonymity sets \textit{k} (for each level) that a vehicle must belong to in order to minimize the probability of </w:t>
      </w:r>
      <w:ins w:id="188" w:author="James Van Cott" w:date="2014-03-16T18:29:00Z">
        <w:r w:rsidR="004F7345">
          <w:t xml:space="preserve">the </w:t>
        </w:r>
      </w:ins>
      <w:r>
        <w:t>user's privacy violations. Based on the concept of Shannon's entropy~\</w:t>
      </w:r>
      <w:proofErr w:type="gramStart"/>
      <w:r>
        <w:t>cite{</w:t>
      </w:r>
      <w:proofErr w:type="gramEnd"/>
      <w:r>
        <w:t xml:space="preserve">shannon}, as well as on the model to quantify the degree of anonymity of a set of users grouped in several subsets~\cite{diaz2002information}, the anonymity of a given anonymity set $AS_{i,j}$ may be evaluated. Therefore, it is also possible to define how vehicles may be allocated into the anonymity sets in order to maximize users' privacy with </w:t>
      </w:r>
      <w:ins w:id="189" w:author="James Van Cott" w:date="2014-03-16T18:30:00Z">
        <w:r w:rsidR="004F7345">
          <w:t xml:space="preserve">a </w:t>
        </w:r>
      </w:ins>
      <w:r>
        <w:t>low impact on message processing and data management overheads.</w:t>
      </w:r>
    </w:p>
    <w:p w14:paraId="1C289BDA" w14:textId="77777777" w:rsidR="00382F76" w:rsidRDefault="00382F76">
      <w:pPr>
        <w:widowControl w:val="0"/>
      </w:pPr>
    </w:p>
    <w:p w14:paraId="5CEFAC65" w14:textId="77777777" w:rsidR="00382F76" w:rsidRDefault="00E87AF4">
      <w:pPr>
        <w:widowControl w:val="0"/>
      </w:pPr>
      <w:r>
        <w:t>The security aspects are one of the biggest forthcoming challenge</w:t>
      </w:r>
      <w:ins w:id="190" w:author="James Van Cott" w:date="2014-03-16T18:30:00Z">
        <w:r w:rsidR="004F7345">
          <w:t>s</w:t>
        </w:r>
      </w:ins>
      <w:r>
        <w:t xml:space="preserve"> for actually deploying the concepts of VANET. </w:t>
      </w:r>
      <w:commentRangeStart w:id="191"/>
      <w:r>
        <w:t xml:space="preserve">The </w:t>
      </w:r>
      <w:ins w:id="192" w:author="James Van Cott" w:date="2014-03-16T18:31:00Z">
        <w:r w:rsidR="004F7345">
          <w:t xml:space="preserve">reliability of the </w:t>
        </w:r>
      </w:ins>
      <w:r>
        <w:t>whole system</w:t>
      </w:r>
      <w:del w:id="193" w:author="James Van Cott" w:date="2014-03-16T18:31:00Z">
        <w:r w:rsidDel="004F7345">
          <w:delText xml:space="preserve"> reliability</w:delText>
        </w:r>
      </w:del>
      <w:r>
        <w:t xml:space="preserve"> may not be compromised due to the high impact</w:t>
      </w:r>
      <w:ins w:id="194" w:author="James Van Cott" w:date="2014-03-16T18:31:00Z">
        <w:r w:rsidR="004F7345">
          <w:t xml:space="preserve"> is has</w:t>
        </w:r>
      </w:ins>
      <w:r>
        <w:t xml:space="preserve"> on people's lives</w:t>
      </w:r>
      <w:commentRangeEnd w:id="191"/>
      <w:r w:rsidR="004F7345">
        <w:rPr>
          <w:rStyle w:val="CommentReference"/>
        </w:rPr>
        <w:commentReference w:id="191"/>
      </w:r>
      <w:r>
        <w:t>. In this context, among other security-related concepts, authentication, non-repudiation, user's privacy control</w:t>
      </w:r>
      <w:ins w:id="195" w:author="James Van Cott" w:date="2014-03-16T18:30:00Z">
        <w:r w:rsidR="004F7345">
          <w:t>,</w:t>
        </w:r>
      </w:ins>
      <w:r>
        <w:t xml:space="preserve"> and \textit{sybil} attack detections play a key role in vehicular environments and, therefore, they have gained a special attention from the </w:t>
      </w:r>
      <w:r>
        <w:lastRenderedPageBreak/>
        <w:t>research</w:t>
      </w:r>
      <w:del w:id="196" w:author="James Van Cott" w:date="2014-03-16T18:30:00Z">
        <w:r w:rsidDel="004F7345">
          <w:delText>e</w:delText>
        </w:r>
      </w:del>
      <w:del w:id="197" w:author="James Van Cott" w:date="2014-03-16T18:31:00Z">
        <w:r w:rsidDel="004F7345">
          <w:delText>r</w:delText>
        </w:r>
      </w:del>
      <w:r>
        <w:t xml:space="preserve"> community.</w:t>
      </w:r>
    </w:p>
    <w:p w14:paraId="71B5935A" w14:textId="77777777" w:rsidR="00382F76" w:rsidRDefault="00382F76">
      <w:pPr>
        <w:widowControl w:val="0"/>
      </w:pPr>
    </w:p>
    <w:p w14:paraId="5DE2DCC7" w14:textId="77777777" w:rsidR="00382F76" w:rsidRDefault="00382F76">
      <w:pPr>
        <w:widowControl w:val="0"/>
      </w:pPr>
    </w:p>
    <w:p w14:paraId="633CAC83" w14:textId="77777777" w:rsidR="00382F76" w:rsidRDefault="00382F76">
      <w:pPr>
        <w:widowControl w:val="0"/>
      </w:pPr>
    </w:p>
    <w:p w14:paraId="29B2FED9" w14:textId="77777777" w:rsidR="00382F76" w:rsidRDefault="00382F76">
      <w:pPr>
        <w:widowControl w:val="0"/>
      </w:pPr>
    </w:p>
    <w:p w14:paraId="52E79BD4" w14:textId="77777777" w:rsidR="00382F76" w:rsidRDefault="00382F76">
      <w:pPr>
        <w:widowControl w:val="0"/>
      </w:pPr>
    </w:p>
    <w:p w14:paraId="1A51FB6B" w14:textId="77777777" w:rsidR="00382F76" w:rsidRDefault="00382F76">
      <w:pPr>
        <w:widowControl w:val="0"/>
      </w:pPr>
    </w:p>
    <w:p w14:paraId="562704D2" w14:textId="77777777" w:rsidR="00382F76" w:rsidRDefault="00382F76">
      <w:pPr>
        <w:widowControl w:val="0"/>
      </w:pPr>
    </w:p>
    <w:sectPr w:rsidR="00382F76" w:rsidSect="002A62C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rcello de Sales" w:date="2014-03-16T18:32:00Z" w:initials="">
    <w:p w14:paraId="31F0DB09" w14:textId="77777777" w:rsidR="009A428E" w:rsidRDefault="009A428E">
      <w:pPr>
        <w:widowControl w:val="0"/>
        <w:spacing w:line="240" w:lineRule="auto"/>
      </w:pPr>
      <w:r>
        <w:t>Ta repetido isso... tira...</w:t>
      </w:r>
    </w:p>
  </w:comment>
  <w:comment w:id="6" w:author="Thiago Sales" w:date="2014-03-16T18:32:00Z" w:initials="">
    <w:p w14:paraId="000FAD95" w14:textId="77777777" w:rsidR="009A428E" w:rsidRDefault="009A428E">
      <w:pPr>
        <w:widowControl w:val="0"/>
        <w:spacing w:line="240" w:lineRule="auto"/>
      </w:pPr>
      <w:proofErr w:type="gramStart"/>
      <w:r>
        <w:t>tá</w:t>
      </w:r>
      <w:proofErr w:type="gramEnd"/>
      <w:r>
        <w:t xml:space="preserve"> nao... pq nesse momento falo qual técnica eu uso para alcançar isso q vc disse q está repetido! =p</w:t>
      </w:r>
    </w:p>
  </w:comment>
  <w:comment w:id="27" w:author="James Van Cott" w:date="2014-03-16T18:32:00Z" w:initials="JVC">
    <w:p w14:paraId="7482E147" w14:textId="77777777" w:rsidR="009A428E" w:rsidRDefault="009A428E">
      <w:pPr>
        <w:pStyle w:val="CommentText"/>
      </w:pPr>
      <w:r>
        <w:rPr>
          <w:rStyle w:val="CommentReference"/>
        </w:rPr>
        <w:annotationRef/>
      </w:r>
      <w:r>
        <w:t>One group of vehicles OR more than one groups of vehicles?  If ONE, add an a before group and delete my S.  If more than one group, leave my correction as is.</w:t>
      </w:r>
    </w:p>
  </w:comment>
  <w:comment w:id="42" w:author="James Van Cott" w:date="2014-03-16T18:32:00Z" w:initials="JVC">
    <w:p w14:paraId="5C094AD1" w14:textId="77777777" w:rsidR="009A428E" w:rsidRDefault="009A428E">
      <w:pPr>
        <w:pStyle w:val="CommentText"/>
      </w:pPr>
      <w:r>
        <w:rPr>
          <w:rStyle w:val="CommentReference"/>
        </w:rPr>
        <w:annotationRef/>
      </w:r>
      <w:r>
        <w:t>Do you mean dependent?</w:t>
      </w:r>
    </w:p>
  </w:comment>
  <w:comment w:id="46" w:author="James Van Cott" w:date="2014-03-16T18:32:00Z" w:initials="JVC">
    <w:p w14:paraId="6B881C4C" w14:textId="77777777" w:rsidR="009A428E" w:rsidRDefault="009A428E">
      <w:pPr>
        <w:pStyle w:val="CommentText"/>
      </w:pPr>
      <w:r>
        <w:rPr>
          <w:rStyle w:val="CommentReference"/>
        </w:rPr>
        <w:annotationRef/>
      </w:r>
      <w:r>
        <w:t>State of the art of what?  It’s unclear what is being said here.</w:t>
      </w:r>
    </w:p>
  </w:comment>
  <w:comment w:id="51" w:author="James Van Cott" w:date="2014-03-16T18:32:00Z" w:initials="JVC">
    <w:p w14:paraId="5FB290C9" w14:textId="77777777" w:rsidR="009A428E" w:rsidRDefault="009A428E">
      <w:pPr>
        <w:pStyle w:val="CommentText"/>
      </w:pPr>
      <w:r>
        <w:rPr>
          <w:rStyle w:val="CommentReference"/>
        </w:rPr>
        <w:annotationRef/>
      </w:r>
      <w:r>
        <w:t>Do you mean user?</w:t>
      </w:r>
    </w:p>
  </w:comment>
  <w:comment w:id="73" w:author="James Van Cott" w:date="2014-03-16T18:32:00Z" w:initials="JVC">
    <w:p w14:paraId="60694E8D" w14:textId="77777777" w:rsidR="009A428E" w:rsidRDefault="009A428E">
      <w:pPr>
        <w:pStyle w:val="CommentText"/>
      </w:pPr>
      <w:r>
        <w:rPr>
          <w:rStyle w:val="CommentReference"/>
        </w:rPr>
        <w:annotationRef/>
      </w:r>
      <w:r>
        <w:t>Im unclear on this, just reread and be sure that this is what you want.</w:t>
      </w:r>
    </w:p>
  </w:comment>
  <w:comment w:id="77" w:author="James Van Cott" w:date="2014-03-16T18:32:00Z" w:initials="JVC">
    <w:p w14:paraId="42F767C4" w14:textId="77777777" w:rsidR="009A428E" w:rsidRDefault="009A428E">
      <w:pPr>
        <w:pStyle w:val="CommentText"/>
      </w:pPr>
      <w:r>
        <w:rPr>
          <w:rStyle w:val="CommentReference"/>
        </w:rPr>
        <w:annotationRef/>
      </w:r>
      <w:r>
        <w:t>Would “stops” be a better word for here instead of avoid?</w:t>
      </w:r>
    </w:p>
  </w:comment>
  <w:comment w:id="86" w:author="James Van Cott" w:date="2014-03-16T18:32:00Z" w:initials="JVC">
    <w:p w14:paraId="28549D4D" w14:textId="77777777" w:rsidR="009A428E" w:rsidRDefault="009A428E">
      <w:pPr>
        <w:pStyle w:val="CommentText"/>
      </w:pPr>
      <w:r>
        <w:rPr>
          <w:rStyle w:val="CommentReference"/>
        </w:rPr>
        <w:annotationRef/>
      </w:r>
      <w:r>
        <w:t>Does the digital signature belong to the message? If so, leave the ‘s.  If “message digital signature” is one phrase that is always used in that way, take my correction out.</w:t>
      </w:r>
    </w:p>
  </w:comment>
  <w:comment w:id="94" w:author="James Van Cott" w:date="2014-03-16T18:32:00Z" w:initials="JVC">
    <w:p w14:paraId="5123574E" w14:textId="77777777" w:rsidR="009A428E" w:rsidRDefault="009A428E">
      <w:pPr>
        <w:pStyle w:val="CommentText"/>
      </w:pPr>
      <w:r>
        <w:rPr>
          <w:rStyle w:val="CommentReference"/>
        </w:rPr>
        <w:annotationRef/>
      </w:r>
      <w:r>
        <w:t>Rethink using the word “explored” here.  Do you mean something like created or made?</w:t>
      </w:r>
    </w:p>
  </w:comment>
  <w:comment w:id="97" w:author="James Van Cott" w:date="2014-03-16T18:32:00Z" w:initials="JVC">
    <w:p w14:paraId="53D93E5A" w14:textId="77777777" w:rsidR="009A428E" w:rsidRDefault="009A428E">
      <w:pPr>
        <w:pStyle w:val="CommentText"/>
      </w:pPr>
      <w:r>
        <w:rPr>
          <w:rStyle w:val="CommentReference"/>
        </w:rPr>
        <w:annotationRef/>
      </w:r>
      <w:r>
        <w:t>Is this rewording acceptable? If not, delete my correction.</w:t>
      </w:r>
    </w:p>
  </w:comment>
  <w:comment w:id="125" w:author="James Van Cott" w:date="2014-03-16T18:33:00Z" w:initials="JVC">
    <w:p w14:paraId="5039D591" w14:textId="77777777" w:rsidR="004229B8" w:rsidRDefault="004229B8">
      <w:pPr>
        <w:pStyle w:val="CommentText"/>
      </w:pPr>
      <w:r>
        <w:rPr>
          <w:rStyle w:val="CommentReference"/>
        </w:rPr>
        <w:annotationRef/>
      </w:r>
      <w:r>
        <w:t>Is wrt and cryptography one item or separate things?</w:t>
      </w:r>
    </w:p>
  </w:comment>
  <w:comment w:id="144" w:author="James Van Cott" w:date="2014-03-16T18:32:00Z" w:initials="JVC">
    <w:p w14:paraId="55C2F178" w14:textId="77777777" w:rsidR="009A428E" w:rsidRDefault="009A428E">
      <w:pPr>
        <w:pStyle w:val="CommentText"/>
      </w:pPr>
      <w:r>
        <w:rPr>
          <w:rStyle w:val="CommentReference"/>
        </w:rPr>
        <w:annotationRef/>
      </w:r>
      <w:r>
        <w:t>Do you mean “Potential”?</w:t>
      </w:r>
    </w:p>
  </w:comment>
  <w:comment w:id="160" w:author="James Van Cott" w:date="2014-03-16T18:32:00Z" w:initials="JVC">
    <w:p w14:paraId="32B6619C" w14:textId="77777777" w:rsidR="00CF3E78" w:rsidRDefault="00CF3E78">
      <w:pPr>
        <w:pStyle w:val="CommentText"/>
      </w:pPr>
      <w:r>
        <w:rPr>
          <w:rStyle w:val="CommentReference"/>
        </w:rPr>
        <w:annotationRef/>
      </w:r>
      <w:r>
        <w:t>Do you mean “fine” or “fined”? In english, it’s usually only “fine”, but I don’t know if “fined” is used as a technical word.</w:t>
      </w:r>
    </w:p>
  </w:comment>
  <w:comment w:id="161" w:author="James Van Cott" w:date="2014-03-16T18:32:00Z" w:initials="JVC">
    <w:p w14:paraId="19CB6F6C" w14:textId="77777777" w:rsidR="00CF3E78" w:rsidRDefault="00CF3E78">
      <w:pPr>
        <w:pStyle w:val="CommentText"/>
      </w:pPr>
      <w:r>
        <w:rPr>
          <w:rStyle w:val="CommentReference"/>
        </w:rPr>
        <w:annotationRef/>
      </w:r>
      <w:r>
        <w:t>Same as above</w:t>
      </w:r>
    </w:p>
  </w:comment>
  <w:comment w:id="162" w:author="James Van Cott" w:date="2014-03-16T18:32:00Z" w:initials="JVC">
    <w:p w14:paraId="2C7E3C3B" w14:textId="77777777" w:rsidR="00CF3E78" w:rsidRDefault="00CF3E78">
      <w:pPr>
        <w:pStyle w:val="CommentText"/>
      </w:pPr>
      <w:r>
        <w:rPr>
          <w:rStyle w:val="CommentReference"/>
        </w:rPr>
        <w:annotationRef/>
      </w:r>
      <w:r>
        <w:t>Here you have “fine”, I think they should all be that.</w:t>
      </w:r>
    </w:p>
  </w:comment>
  <w:comment w:id="163" w:author="James Van Cott" w:date="2014-03-16T18:32:00Z" w:initials="JVC">
    <w:p w14:paraId="01D96D8B" w14:textId="77777777" w:rsidR="00CF3E78" w:rsidRDefault="00CF3E78">
      <w:pPr>
        <w:pStyle w:val="CommentText"/>
      </w:pPr>
      <w:r>
        <w:rPr>
          <w:rStyle w:val="CommentReference"/>
        </w:rPr>
        <w:annotationRef/>
      </w:r>
      <w:r>
        <w:t>I think you might mean dependent.</w:t>
      </w:r>
    </w:p>
  </w:comment>
  <w:comment w:id="171" w:author="James Van Cott" w:date="2014-03-16T18:32:00Z" w:initials="JVC">
    <w:p w14:paraId="0D4C1343" w14:textId="77777777" w:rsidR="00CF3E78" w:rsidRDefault="00CF3E78">
      <w:pPr>
        <w:pStyle w:val="CommentText"/>
      </w:pPr>
      <w:r>
        <w:rPr>
          <w:rStyle w:val="CommentReference"/>
        </w:rPr>
        <w:annotationRef/>
      </w:r>
      <w:r>
        <w:t>Do you mean “on”?</w:t>
      </w:r>
    </w:p>
  </w:comment>
  <w:comment w:id="180" w:author="James Van Cott" w:date="2014-03-16T18:32:00Z" w:initials="JVC">
    <w:p w14:paraId="3A8BB9CC" w14:textId="77777777" w:rsidR="004F7345" w:rsidRDefault="004F7345">
      <w:pPr>
        <w:pStyle w:val="CommentText"/>
      </w:pPr>
      <w:r>
        <w:rPr>
          <w:rStyle w:val="CommentReference"/>
        </w:rPr>
        <w:annotationRef/>
      </w:r>
      <w:r>
        <w:t>Does this make more sense? If not, delete my correction.</w:t>
      </w:r>
    </w:p>
  </w:comment>
  <w:comment w:id="191" w:author="James Van Cott" w:date="2014-03-16T18:32:00Z" w:initials="JVC">
    <w:p w14:paraId="1D63AA62" w14:textId="77777777" w:rsidR="004F7345" w:rsidRDefault="004F7345">
      <w:pPr>
        <w:pStyle w:val="CommentText"/>
      </w:pPr>
      <w:r>
        <w:rPr>
          <w:rStyle w:val="CommentReference"/>
        </w:rPr>
        <w:annotationRef/>
      </w:r>
      <w:r>
        <w:t>Does this make sense? If not, delete my correction.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grammar="clean"/>
  <w:trackRevisions/>
  <w:defaultTabStop w:val="720"/>
  <w:characterSpacingControl w:val="doNotCompress"/>
  <w:compat>
    <w:useFELayout/>
    <w:compatSetting w:name="compatibilityMode" w:uri="http://schemas.microsoft.com/office/word" w:val="12"/>
  </w:compat>
  <w:rsids>
    <w:rsidRoot w:val="00382F76"/>
    <w:rsid w:val="000238EC"/>
    <w:rsid w:val="001335F2"/>
    <w:rsid w:val="001609D4"/>
    <w:rsid w:val="001862FA"/>
    <w:rsid w:val="001C08FE"/>
    <w:rsid w:val="001D25C9"/>
    <w:rsid w:val="001E7919"/>
    <w:rsid w:val="002A62C6"/>
    <w:rsid w:val="00382F76"/>
    <w:rsid w:val="0041231C"/>
    <w:rsid w:val="00421BE2"/>
    <w:rsid w:val="004229B8"/>
    <w:rsid w:val="0047282C"/>
    <w:rsid w:val="004B28D9"/>
    <w:rsid w:val="004F7345"/>
    <w:rsid w:val="005F34BE"/>
    <w:rsid w:val="006A636B"/>
    <w:rsid w:val="00752F46"/>
    <w:rsid w:val="0076185D"/>
    <w:rsid w:val="007A003A"/>
    <w:rsid w:val="009A428E"/>
    <w:rsid w:val="00A04FA2"/>
    <w:rsid w:val="00A4474B"/>
    <w:rsid w:val="00B645F8"/>
    <w:rsid w:val="00B8605F"/>
    <w:rsid w:val="00BF4B81"/>
    <w:rsid w:val="00C116AA"/>
    <w:rsid w:val="00C529AE"/>
    <w:rsid w:val="00CA279C"/>
    <w:rsid w:val="00CF3E78"/>
    <w:rsid w:val="00DF02F9"/>
    <w:rsid w:val="00E41B80"/>
    <w:rsid w:val="00E87AF4"/>
    <w:rsid w:val="00F21119"/>
    <w:rsid w:val="00F458C0"/>
    <w:rsid w:val="00F75B70"/>
    <w:rsid w:val="00F81626"/>
    <w:rsid w:val="00FD5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F1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62C6"/>
    <w:pPr>
      <w:spacing w:after="0"/>
    </w:pPr>
    <w:rPr>
      <w:rFonts w:ascii="Arial" w:eastAsia="Arial" w:hAnsi="Arial" w:cs="Arial"/>
      <w:color w:val="000000"/>
    </w:rPr>
  </w:style>
  <w:style w:type="paragraph" w:styleId="Heading1">
    <w:name w:val="heading 1"/>
    <w:basedOn w:val="Normal"/>
    <w:next w:val="Normal"/>
    <w:rsid w:val="002A62C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2A62C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2A62C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2A62C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2A62C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2A62C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A62C6"/>
    <w:pPr>
      <w:keepNext/>
      <w:keepLines/>
      <w:contextualSpacing/>
    </w:pPr>
    <w:rPr>
      <w:rFonts w:ascii="Trebuchet MS" w:eastAsia="Trebuchet MS" w:hAnsi="Trebuchet MS" w:cs="Trebuchet MS"/>
      <w:sz w:val="42"/>
    </w:rPr>
  </w:style>
  <w:style w:type="paragraph" w:styleId="Subtitle">
    <w:name w:val="Subtitle"/>
    <w:basedOn w:val="Normal"/>
    <w:next w:val="Normal"/>
    <w:rsid w:val="002A62C6"/>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2A62C6"/>
    <w:pPr>
      <w:spacing w:line="240" w:lineRule="auto"/>
    </w:pPr>
    <w:rPr>
      <w:sz w:val="20"/>
      <w:szCs w:val="20"/>
    </w:rPr>
  </w:style>
  <w:style w:type="character" w:customStyle="1" w:styleId="CommentTextChar">
    <w:name w:val="Comment Text Char"/>
    <w:basedOn w:val="DefaultParagraphFont"/>
    <w:link w:val="CommentText"/>
    <w:uiPriority w:val="99"/>
    <w:semiHidden/>
    <w:rsid w:val="002A62C6"/>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2A62C6"/>
    <w:rPr>
      <w:sz w:val="16"/>
      <w:szCs w:val="16"/>
    </w:rPr>
  </w:style>
  <w:style w:type="paragraph" w:styleId="BalloonText">
    <w:name w:val="Balloon Text"/>
    <w:basedOn w:val="Normal"/>
    <w:link w:val="BalloonTextChar"/>
    <w:uiPriority w:val="99"/>
    <w:semiHidden/>
    <w:unhideWhenUsed/>
    <w:rsid w:val="00E87A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F4"/>
    <w:rPr>
      <w:rFonts w:ascii="Tahoma" w:eastAsia="Arial"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DF02F9"/>
    <w:rPr>
      <w:b/>
      <w:bCs/>
    </w:rPr>
  </w:style>
  <w:style w:type="character" w:customStyle="1" w:styleId="CommentSubjectChar">
    <w:name w:val="Comment Subject Char"/>
    <w:basedOn w:val="CommentTextChar"/>
    <w:link w:val="CommentSubject"/>
    <w:uiPriority w:val="99"/>
    <w:semiHidden/>
    <w:rsid w:val="00DF02F9"/>
    <w:rPr>
      <w:rFonts w:ascii="Arial" w:eastAsia="Arial" w:hAnsi="Arial" w:cs="Arial"/>
      <w:b/>
      <w:bCs/>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87A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F4"/>
    <w:rPr>
      <w:rFonts w:ascii="Tahoma" w:eastAsia="Arial"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DF02F9"/>
    <w:rPr>
      <w:b/>
      <w:bCs/>
    </w:rPr>
  </w:style>
  <w:style w:type="character" w:customStyle="1" w:styleId="CommentSubjectChar">
    <w:name w:val="Comment Subject Char"/>
    <w:basedOn w:val="CommentTextChar"/>
    <w:link w:val="CommentSubject"/>
    <w:uiPriority w:val="99"/>
    <w:semiHidden/>
    <w:rsid w:val="00DF02F9"/>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52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29</Pages>
  <Words>11423</Words>
  <Characters>65114</Characters>
  <Application>Microsoft Macintosh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Artigo - Texto.docx</vt:lpstr>
    </vt:vector>
  </TitlesOfParts>
  <Company>NYCDOE</Company>
  <LinksUpToDate>false</LinksUpToDate>
  <CharactersWithSpaces>76385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 Texto.docx</dc:title>
  <dc:creator>James Van Cott</dc:creator>
  <cp:lastModifiedBy>Thiago Sales</cp:lastModifiedBy>
  <cp:revision>15</cp:revision>
  <dcterms:created xsi:type="dcterms:W3CDTF">2014-03-15T19:01:00Z</dcterms:created>
  <dcterms:modified xsi:type="dcterms:W3CDTF">2014-03-17T11:09:00Z</dcterms:modified>
</cp:coreProperties>
</file>